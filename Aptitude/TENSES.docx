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2399" w:rsidRDefault="00932399" w:rsidP="00932399"/>
    <w:p w:rsidR="00932399" w:rsidRPr="00932399" w:rsidRDefault="00932399" w:rsidP="00932399">
      <w:pPr>
        <w:spacing w:before="100" w:beforeAutospacing="1" w:after="100" w:afterAutospacing="1" w:line="360" w:lineRule="atLeast"/>
        <w:outlineLvl w:val="0"/>
        <w:rPr>
          <w:rFonts w:ascii="Arial" w:eastAsia="Times New Roman" w:hAnsi="Arial" w:cs="Arial"/>
          <w:b/>
          <w:bCs/>
          <w:kern w:val="36"/>
          <w:sz w:val="40"/>
          <w:szCs w:val="40"/>
          <w:u w:val="single"/>
        </w:rPr>
      </w:pPr>
      <w:r w:rsidRPr="00932399">
        <w:rPr>
          <w:rFonts w:ascii="Arial" w:eastAsia="Times New Roman" w:hAnsi="Arial" w:cs="Arial"/>
          <w:b/>
          <w:bCs/>
          <w:kern w:val="36"/>
          <w:sz w:val="40"/>
          <w:szCs w:val="40"/>
          <w:u w:val="single"/>
        </w:rPr>
        <w:t>Present Simple and Present Continuous</w:t>
      </w:r>
    </w:p>
    <w:tbl>
      <w:tblPr>
        <w:tblW w:w="0" w:type="auto"/>
        <w:tblInd w:w="150" w:type="dxa"/>
        <w:tblBorders>
          <w:top w:val="single" w:sz="6" w:space="0" w:color="000000"/>
          <w:left w:val="single" w:sz="6" w:space="0" w:color="000000"/>
          <w:bottom w:val="single" w:sz="6" w:space="0" w:color="000000"/>
          <w:right w:val="single" w:sz="6" w:space="0" w:color="000000"/>
        </w:tblBorders>
        <w:tblCellMar>
          <w:top w:w="75" w:type="dxa"/>
          <w:left w:w="75" w:type="dxa"/>
          <w:bottom w:w="75" w:type="dxa"/>
          <w:right w:w="75" w:type="dxa"/>
        </w:tblCellMar>
        <w:tblLook w:val="04A0" w:firstRow="1" w:lastRow="0" w:firstColumn="1" w:lastColumn="0" w:noHBand="0" w:noVBand="1"/>
      </w:tblPr>
      <w:tblGrid>
        <w:gridCol w:w="4744"/>
        <w:gridCol w:w="4119"/>
      </w:tblGrid>
      <w:tr w:rsidR="00932399" w:rsidRPr="00384AE3" w:rsidTr="00EE5670">
        <w:tc>
          <w:tcPr>
            <w:tcW w:w="0" w:type="auto"/>
            <w:tcBorders>
              <w:top w:val="single" w:sz="6" w:space="0" w:color="000000"/>
              <w:left w:val="single" w:sz="6" w:space="0" w:color="000000"/>
              <w:bottom w:val="single" w:sz="6" w:space="0" w:color="000000"/>
              <w:right w:val="single" w:sz="6" w:space="0" w:color="000000"/>
            </w:tcBorders>
            <w:tcMar>
              <w:top w:w="225" w:type="dxa"/>
              <w:left w:w="225" w:type="dxa"/>
              <w:bottom w:w="225" w:type="dxa"/>
              <w:right w:w="225" w:type="dxa"/>
            </w:tcMar>
            <w:vAlign w:val="center"/>
            <w:hideMark/>
          </w:tcPr>
          <w:p w:rsidR="00932399" w:rsidRPr="00384AE3" w:rsidRDefault="00932399" w:rsidP="00932399">
            <w:pPr>
              <w:spacing w:after="0" w:line="240" w:lineRule="auto"/>
              <w:ind w:left="150" w:right="150"/>
              <w:rPr>
                <w:rFonts w:ascii="Arial" w:eastAsia="Times New Roman" w:hAnsi="Arial" w:cs="Arial"/>
              </w:rPr>
            </w:pPr>
            <w:r w:rsidRPr="00384AE3">
              <w:rPr>
                <w:rFonts w:ascii="Arial" w:eastAsia="Times New Roman" w:hAnsi="Arial" w:cs="Arial"/>
                <w:b/>
                <w:bCs/>
              </w:rPr>
              <w:t>Present Simple</w:t>
            </w:r>
          </w:p>
        </w:tc>
        <w:tc>
          <w:tcPr>
            <w:tcW w:w="0" w:type="auto"/>
            <w:tcBorders>
              <w:top w:val="single" w:sz="6" w:space="0" w:color="000000"/>
              <w:left w:val="single" w:sz="6" w:space="0" w:color="000000"/>
              <w:bottom w:val="single" w:sz="6" w:space="0" w:color="000000"/>
              <w:right w:val="single" w:sz="6" w:space="0" w:color="000000"/>
            </w:tcBorders>
            <w:tcMar>
              <w:top w:w="225" w:type="dxa"/>
              <w:left w:w="225" w:type="dxa"/>
              <w:bottom w:w="225" w:type="dxa"/>
              <w:right w:w="225" w:type="dxa"/>
            </w:tcMar>
            <w:vAlign w:val="center"/>
            <w:hideMark/>
          </w:tcPr>
          <w:p w:rsidR="00932399" w:rsidRPr="00384AE3" w:rsidRDefault="00932399" w:rsidP="00932399">
            <w:pPr>
              <w:spacing w:after="0" w:line="240" w:lineRule="auto"/>
              <w:ind w:left="150" w:right="150"/>
              <w:rPr>
                <w:rFonts w:ascii="Arial" w:eastAsia="Times New Roman" w:hAnsi="Arial" w:cs="Arial"/>
              </w:rPr>
            </w:pPr>
            <w:r w:rsidRPr="00384AE3">
              <w:rPr>
                <w:rFonts w:ascii="Arial" w:eastAsia="Times New Roman" w:hAnsi="Arial" w:cs="Arial"/>
                <w:b/>
                <w:bCs/>
              </w:rPr>
              <w:t>Present Continuous</w:t>
            </w:r>
          </w:p>
        </w:tc>
      </w:tr>
      <w:tr w:rsidR="00932399" w:rsidRPr="00384AE3" w:rsidTr="00EE5670">
        <w:tc>
          <w:tcPr>
            <w:tcW w:w="0" w:type="auto"/>
            <w:tcBorders>
              <w:top w:val="single" w:sz="6" w:space="0" w:color="000000"/>
              <w:left w:val="single" w:sz="6" w:space="0" w:color="000000"/>
              <w:bottom w:val="single" w:sz="6" w:space="0" w:color="000000"/>
              <w:right w:val="single" w:sz="6" w:space="0" w:color="000000"/>
            </w:tcBorders>
            <w:tcMar>
              <w:top w:w="225" w:type="dxa"/>
              <w:left w:w="225" w:type="dxa"/>
              <w:bottom w:w="225" w:type="dxa"/>
              <w:right w:w="225" w:type="dxa"/>
            </w:tcMar>
            <w:hideMark/>
          </w:tcPr>
          <w:p w:rsidR="00932399" w:rsidRPr="00384AE3" w:rsidRDefault="00932399" w:rsidP="00932399">
            <w:pPr>
              <w:spacing w:after="0" w:line="240" w:lineRule="auto"/>
              <w:ind w:left="150" w:right="150"/>
              <w:rPr>
                <w:rFonts w:ascii="Arial" w:eastAsia="Times New Roman" w:hAnsi="Arial" w:cs="Arial"/>
              </w:rPr>
            </w:pPr>
            <w:r w:rsidRPr="00384AE3">
              <w:rPr>
                <w:rFonts w:ascii="Arial" w:eastAsia="Times New Roman" w:hAnsi="Arial" w:cs="Arial"/>
              </w:rPr>
              <w:t>Things which are always true:</w:t>
            </w:r>
          </w:p>
          <w:p w:rsidR="00932399" w:rsidRPr="00384AE3" w:rsidRDefault="00932399" w:rsidP="00932399">
            <w:pPr>
              <w:numPr>
                <w:ilvl w:val="0"/>
                <w:numId w:val="1"/>
              </w:numPr>
              <w:spacing w:after="0" w:line="240" w:lineRule="auto"/>
              <w:ind w:left="870" w:right="150"/>
              <w:rPr>
                <w:rFonts w:ascii="Arial" w:eastAsia="Times New Roman" w:hAnsi="Arial" w:cs="Arial"/>
              </w:rPr>
            </w:pPr>
            <w:r w:rsidRPr="00384AE3">
              <w:rPr>
                <w:rFonts w:ascii="Arial" w:eastAsia="Times New Roman" w:hAnsi="Arial" w:cs="Arial"/>
              </w:rPr>
              <w:t>Water </w:t>
            </w:r>
            <w:r w:rsidRPr="00384AE3">
              <w:rPr>
                <w:rFonts w:ascii="Arial" w:eastAsia="Times New Roman" w:hAnsi="Arial" w:cs="Arial"/>
                <w:b/>
                <w:bCs/>
              </w:rPr>
              <w:t>boils</w:t>
            </w:r>
            <w:r w:rsidRPr="00384AE3">
              <w:rPr>
                <w:rFonts w:ascii="Arial" w:eastAsia="Times New Roman" w:hAnsi="Arial" w:cs="Arial"/>
              </w:rPr>
              <w:t> at 100 degrees.</w:t>
            </w:r>
          </w:p>
        </w:tc>
        <w:tc>
          <w:tcPr>
            <w:tcW w:w="0" w:type="auto"/>
            <w:tcBorders>
              <w:top w:val="single" w:sz="6" w:space="0" w:color="000000"/>
              <w:left w:val="single" w:sz="6" w:space="0" w:color="000000"/>
              <w:bottom w:val="single" w:sz="6" w:space="0" w:color="000000"/>
              <w:right w:val="single" w:sz="6" w:space="0" w:color="000000"/>
            </w:tcBorders>
            <w:tcMar>
              <w:top w:w="225" w:type="dxa"/>
              <w:left w:w="225" w:type="dxa"/>
              <w:bottom w:w="225" w:type="dxa"/>
              <w:right w:w="225" w:type="dxa"/>
            </w:tcMar>
            <w:hideMark/>
          </w:tcPr>
          <w:p w:rsidR="00932399" w:rsidRPr="00384AE3" w:rsidRDefault="00932399" w:rsidP="00932399">
            <w:pPr>
              <w:spacing w:after="0" w:line="240" w:lineRule="auto"/>
              <w:ind w:left="150" w:right="150"/>
              <w:rPr>
                <w:rFonts w:ascii="Arial" w:eastAsia="Times New Roman" w:hAnsi="Arial" w:cs="Arial"/>
              </w:rPr>
            </w:pPr>
            <w:r w:rsidRPr="00384AE3">
              <w:rPr>
                <w:rFonts w:ascii="Arial" w:eastAsia="Times New Roman" w:hAnsi="Arial" w:cs="Arial"/>
              </w:rPr>
              <w:t>Things which are happening at the moment of speaking:</w:t>
            </w:r>
          </w:p>
          <w:p w:rsidR="00932399" w:rsidRPr="00384AE3" w:rsidRDefault="00932399" w:rsidP="00932399">
            <w:pPr>
              <w:numPr>
                <w:ilvl w:val="0"/>
                <w:numId w:val="2"/>
              </w:numPr>
              <w:spacing w:after="0" w:line="240" w:lineRule="auto"/>
              <w:ind w:left="870" w:right="150"/>
              <w:rPr>
                <w:rFonts w:ascii="Arial" w:eastAsia="Times New Roman" w:hAnsi="Arial" w:cs="Arial"/>
              </w:rPr>
            </w:pPr>
            <w:r w:rsidRPr="00384AE3">
              <w:rPr>
                <w:rFonts w:ascii="Arial" w:eastAsia="Times New Roman" w:hAnsi="Arial" w:cs="Arial"/>
              </w:rPr>
              <w:t>The water </w:t>
            </w:r>
            <w:r w:rsidRPr="00384AE3">
              <w:rPr>
                <w:rFonts w:ascii="Arial" w:eastAsia="Times New Roman" w:hAnsi="Arial" w:cs="Arial"/>
                <w:b/>
                <w:bCs/>
              </w:rPr>
              <w:t>is boiling</w:t>
            </w:r>
            <w:r w:rsidRPr="00384AE3">
              <w:rPr>
                <w:rFonts w:ascii="Arial" w:eastAsia="Times New Roman" w:hAnsi="Arial" w:cs="Arial"/>
              </w:rPr>
              <w:t> now, so you can put in the pasta.</w:t>
            </w:r>
          </w:p>
        </w:tc>
      </w:tr>
      <w:tr w:rsidR="00932399" w:rsidRPr="00384AE3" w:rsidTr="00932399">
        <w:trPr>
          <w:trHeight w:val="2532"/>
        </w:trPr>
        <w:tc>
          <w:tcPr>
            <w:tcW w:w="0" w:type="auto"/>
            <w:tcBorders>
              <w:top w:val="single" w:sz="6" w:space="0" w:color="000000"/>
              <w:left w:val="single" w:sz="6" w:space="0" w:color="000000"/>
              <w:bottom w:val="single" w:sz="6" w:space="0" w:color="000000"/>
              <w:right w:val="single" w:sz="6" w:space="0" w:color="000000"/>
            </w:tcBorders>
            <w:tcMar>
              <w:top w:w="225" w:type="dxa"/>
              <w:left w:w="225" w:type="dxa"/>
              <w:bottom w:w="225" w:type="dxa"/>
              <w:right w:w="225" w:type="dxa"/>
            </w:tcMar>
            <w:hideMark/>
          </w:tcPr>
          <w:p w:rsidR="00932399" w:rsidRPr="00384AE3" w:rsidRDefault="00932399" w:rsidP="00932399">
            <w:pPr>
              <w:spacing w:after="0" w:line="240" w:lineRule="auto"/>
              <w:ind w:left="150" w:right="150"/>
              <w:rPr>
                <w:rFonts w:ascii="Arial" w:eastAsia="Times New Roman" w:hAnsi="Arial" w:cs="Arial"/>
              </w:rPr>
            </w:pPr>
            <w:r w:rsidRPr="00384AE3">
              <w:rPr>
                <w:rFonts w:ascii="Arial" w:eastAsia="Times New Roman" w:hAnsi="Arial" w:cs="Arial"/>
              </w:rPr>
              <w:t>Permanent situations (or nearly permanent; true for a few years at least):</w:t>
            </w:r>
          </w:p>
          <w:p w:rsidR="00932399" w:rsidRPr="00384AE3" w:rsidRDefault="00932399" w:rsidP="00932399">
            <w:pPr>
              <w:numPr>
                <w:ilvl w:val="0"/>
                <w:numId w:val="3"/>
              </w:numPr>
              <w:spacing w:after="0" w:line="240" w:lineRule="auto"/>
              <w:ind w:left="870" w:right="150"/>
              <w:rPr>
                <w:rFonts w:ascii="Arial" w:eastAsia="Times New Roman" w:hAnsi="Arial" w:cs="Arial"/>
              </w:rPr>
            </w:pPr>
            <w:r w:rsidRPr="00384AE3">
              <w:rPr>
                <w:rFonts w:ascii="Arial" w:eastAsia="Times New Roman" w:hAnsi="Arial" w:cs="Arial"/>
              </w:rPr>
              <w:t>Julie </w:t>
            </w:r>
            <w:r w:rsidRPr="00384AE3">
              <w:rPr>
                <w:rFonts w:ascii="Arial" w:eastAsia="Times New Roman" w:hAnsi="Arial" w:cs="Arial"/>
                <w:b/>
                <w:bCs/>
              </w:rPr>
              <w:t>lives</w:t>
            </w:r>
            <w:r w:rsidRPr="00384AE3">
              <w:rPr>
                <w:rFonts w:ascii="Arial" w:eastAsia="Times New Roman" w:hAnsi="Arial" w:cs="Arial"/>
              </w:rPr>
              <w:t> in London.</w:t>
            </w:r>
          </w:p>
        </w:tc>
        <w:tc>
          <w:tcPr>
            <w:tcW w:w="0" w:type="auto"/>
            <w:tcBorders>
              <w:top w:val="single" w:sz="6" w:space="0" w:color="000000"/>
              <w:left w:val="single" w:sz="6" w:space="0" w:color="000000"/>
              <w:bottom w:val="single" w:sz="6" w:space="0" w:color="000000"/>
              <w:right w:val="single" w:sz="6" w:space="0" w:color="000000"/>
            </w:tcBorders>
            <w:tcMar>
              <w:top w:w="225" w:type="dxa"/>
              <w:left w:w="225" w:type="dxa"/>
              <w:bottom w:w="225" w:type="dxa"/>
              <w:right w:w="225" w:type="dxa"/>
            </w:tcMar>
            <w:hideMark/>
          </w:tcPr>
          <w:p w:rsidR="00932399" w:rsidRPr="00384AE3" w:rsidRDefault="00932399" w:rsidP="00932399">
            <w:pPr>
              <w:spacing w:after="0" w:line="240" w:lineRule="auto"/>
              <w:ind w:left="150" w:right="150"/>
              <w:rPr>
                <w:rFonts w:ascii="Arial" w:eastAsia="Times New Roman" w:hAnsi="Arial" w:cs="Arial"/>
              </w:rPr>
            </w:pPr>
            <w:r w:rsidRPr="00384AE3">
              <w:rPr>
                <w:rFonts w:ascii="Arial" w:eastAsia="Times New Roman" w:hAnsi="Arial" w:cs="Arial"/>
              </w:rPr>
              <w:t>Temporary situations:</w:t>
            </w:r>
          </w:p>
          <w:p w:rsidR="00932399" w:rsidRPr="00384AE3" w:rsidRDefault="00932399" w:rsidP="00932399">
            <w:pPr>
              <w:numPr>
                <w:ilvl w:val="0"/>
                <w:numId w:val="4"/>
              </w:numPr>
              <w:spacing w:after="0" w:line="240" w:lineRule="auto"/>
              <w:ind w:left="870" w:right="150"/>
              <w:rPr>
                <w:rFonts w:ascii="Arial" w:eastAsia="Times New Roman" w:hAnsi="Arial" w:cs="Arial"/>
              </w:rPr>
            </w:pPr>
            <w:r w:rsidRPr="00384AE3">
              <w:rPr>
                <w:rFonts w:ascii="Arial" w:eastAsia="Times New Roman" w:hAnsi="Arial" w:cs="Arial"/>
              </w:rPr>
              <w:t>Julie </w:t>
            </w:r>
            <w:r w:rsidRPr="00384AE3">
              <w:rPr>
                <w:rFonts w:ascii="Arial" w:eastAsia="Times New Roman" w:hAnsi="Arial" w:cs="Arial"/>
                <w:b/>
                <w:bCs/>
              </w:rPr>
              <w:t>is living</w:t>
            </w:r>
            <w:r w:rsidRPr="00384AE3">
              <w:rPr>
                <w:rFonts w:ascii="Arial" w:eastAsia="Times New Roman" w:hAnsi="Arial" w:cs="Arial"/>
              </w:rPr>
              <w:t> in Paris for a few months (usually she lives in London).</w:t>
            </w:r>
          </w:p>
          <w:p w:rsidR="00932399" w:rsidRPr="00384AE3" w:rsidRDefault="00932399" w:rsidP="00932399">
            <w:pPr>
              <w:spacing w:after="0" w:line="240" w:lineRule="auto"/>
              <w:ind w:left="150" w:right="150"/>
              <w:rPr>
                <w:rFonts w:ascii="Arial" w:eastAsia="Times New Roman" w:hAnsi="Arial" w:cs="Arial"/>
              </w:rPr>
            </w:pPr>
            <w:r w:rsidRPr="00384AE3">
              <w:rPr>
                <w:rFonts w:ascii="Arial" w:eastAsia="Times New Roman" w:hAnsi="Arial" w:cs="Arial"/>
              </w:rPr>
              <w:t>Situations which are slowly changing:</w:t>
            </w:r>
          </w:p>
          <w:p w:rsidR="00932399" w:rsidRPr="00384AE3" w:rsidRDefault="00932399" w:rsidP="00932399">
            <w:pPr>
              <w:numPr>
                <w:ilvl w:val="0"/>
                <w:numId w:val="5"/>
              </w:numPr>
              <w:spacing w:after="0" w:line="240" w:lineRule="auto"/>
              <w:ind w:left="870" w:right="150"/>
              <w:rPr>
                <w:rFonts w:ascii="Arial" w:eastAsia="Times New Roman" w:hAnsi="Arial" w:cs="Arial"/>
              </w:rPr>
            </w:pPr>
            <w:r w:rsidRPr="00384AE3">
              <w:rPr>
                <w:rFonts w:ascii="Arial" w:eastAsia="Times New Roman" w:hAnsi="Arial" w:cs="Arial"/>
              </w:rPr>
              <w:t>I</w:t>
            </w:r>
            <w:r w:rsidRPr="00384AE3">
              <w:rPr>
                <w:rFonts w:ascii="Arial" w:eastAsia="Times New Roman" w:hAnsi="Arial" w:cs="Arial"/>
                <w:b/>
                <w:bCs/>
              </w:rPr>
              <w:t>'m getting</w:t>
            </w:r>
            <w:r w:rsidRPr="00384AE3">
              <w:rPr>
                <w:rFonts w:ascii="Arial" w:eastAsia="Times New Roman" w:hAnsi="Arial" w:cs="Arial"/>
              </w:rPr>
              <w:t> better and better at speaking English.</w:t>
            </w:r>
          </w:p>
        </w:tc>
      </w:tr>
      <w:tr w:rsidR="00932399" w:rsidRPr="00384AE3" w:rsidTr="00EE5670">
        <w:tc>
          <w:tcPr>
            <w:tcW w:w="0" w:type="auto"/>
            <w:tcBorders>
              <w:top w:val="single" w:sz="6" w:space="0" w:color="000000"/>
              <w:left w:val="single" w:sz="6" w:space="0" w:color="000000"/>
              <w:bottom w:val="single" w:sz="6" w:space="0" w:color="000000"/>
              <w:right w:val="single" w:sz="6" w:space="0" w:color="000000"/>
            </w:tcBorders>
            <w:tcMar>
              <w:top w:w="225" w:type="dxa"/>
              <w:left w:w="225" w:type="dxa"/>
              <w:bottom w:w="225" w:type="dxa"/>
              <w:right w:w="225" w:type="dxa"/>
            </w:tcMar>
            <w:hideMark/>
          </w:tcPr>
          <w:p w:rsidR="00932399" w:rsidRPr="00384AE3" w:rsidRDefault="00932399" w:rsidP="00932399">
            <w:pPr>
              <w:spacing w:after="0" w:line="240" w:lineRule="auto"/>
              <w:ind w:left="150" w:right="150"/>
              <w:rPr>
                <w:rFonts w:ascii="Arial" w:eastAsia="Times New Roman" w:hAnsi="Arial" w:cs="Arial"/>
              </w:rPr>
            </w:pPr>
            <w:r w:rsidRPr="00384AE3">
              <w:rPr>
                <w:rFonts w:ascii="Arial" w:eastAsia="Times New Roman" w:hAnsi="Arial" w:cs="Arial"/>
              </w:rPr>
              <w:t>Habits or things we do regularly:</w:t>
            </w:r>
          </w:p>
          <w:p w:rsidR="00932399" w:rsidRPr="00384AE3" w:rsidRDefault="00932399" w:rsidP="00932399">
            <w:pPr>
              <w:numPr>
                <w:ilvl w:val="0"/>
                <w:numId w:val="6"/>
              </w:numPr>
              <w:spacing w:after="0" w:line="240" w:lineRule="auto"/>
              <w:ind w:left="870" w:right="150"/>
              <w:rPr>
                <w:rFonts w:ascii="Arial" w:eastAsia="Times New Roman" w:hAnsi="Arial" w:cs="Arial"/>
              </w:rPr>
            </w:pPr>
            <w:r w:rsidRPr="00384AE3">
              <w:rPr>
                <w:rFonts w:ascii="Arial" w:eastAsia="Times New Roman" w:hAnsi="Arial" w:cs="Arial"/>
              </w:rPr>
              <w:t>I </w:t>
            </w:r>
            <w:r w:rsidRPr="00384AE3">
              <w:rPr>
                <w:rFonts w:ascii="Arial" w:eastAsia="Times New Roman" w:hAnsi="Arial" w:cs="Arial"/>
                <w:b/>
                <w:bCs/>
              </w:rPr>
              <w:t>drink</w:t>
            </w:r>
            <w:r w:rsidRPr="00384AE3">
              <w:rPr>
                <w:rFonts w:ascii="Arial" w:eastAsia="Times New Roman" w:hAnsi="Arial" w:cs="Arial"/>
              </w:rPr>
              <w:t> coffee every morning.</w:t>
            </w:r>
          </w:p>
        </w:tc>
        <w:tc>
          <w:tcPr>
            <w:tcW w:w="0" w:type="auto"/>
            <w:tcBorders>
              <w:top w:val="single" w:sz="6" w:space="0" w:color="000000"/>
              <w:left w:val="single" w:sz="6" w:space="0" w:color="000000"/>
              <w:bottom w:val="single" w:sz="6" w:space="0" w:color="000000"/>
              <w:right w:val="single" w:sz="6" w:space="0" w:color="000000"/>
            </w:tcBorders>
            <w:tcMar>
              <w:top w:w="225" w:type="dxa"/>
              <w:left w:w="225" w:type="dxa"/>
              <w:bottom w:w="225" w:type="dxa"/>
              <w:right w:w="225" w:type="dxa"/>
            </w:tcMar>
            <w:hideMark/>
          </w:tcPr>
          <w:p w:rsidR="00932399" w:rsidRPr="00384AE3" w:rsidRDefault="00932399" w:rsidP="00932399">
            <w:pPr>
              <w:spacing w:after="0" w:line="240" w:lineRule="auto"/>
              <w:ind w:left="150" w:right="150"/>
              <w:rPr>
                <w:rFonts w:ascii="Arial" w:eastAsia="Times New Roman" w:hAnsi="Arial" w:cs="Arial"/>
              </w:rPr>
            </w:pPr>
            <w:r w:rsidRPr="00384AE3">
              <w:rPr>
                <w:rFonts w:ascii="Arial" w:eastAsia="Times New Roman" w:hAnsi="Arial" w:cs="Arial"/>
              </w:rPr>
              <w:t>Temporary or new habits:</w:t>
            </w:r>
          </w:p>
          <w:p w:rsidR="00932399" w:rsidRPr="00384AE3" w:rsidRDefault="00932399" w:rsidP="00932399">
            <w:pPr>
              <w:numPr>
                <w:ilvl w:val="0"/>
                <w:numId w:val="7"/>
              </w:numPr>
              <w:spacing w:after="0" w:line="240" w:lineRule="auto"/>
              <w:ind w:left="870" w:right="150"/>
              <w:rPr>
                <w:rFonts w:ascii="Arial" w:eastAsia="Times New Roman" w:hAnsi="Arial" w:cs="Arial"/>
              </w:rPr>
            </w:pPr>
            <w:r w:rsidRPr="00384AE3">
              <w:rPr>
                <w:rFonts w:ascii="Arial" w:eastAsia="Times New Roman" w:hAnsi="Arial" w:cs="Arial"/>
              </w:rPr>
              <w:t>I</w:t>
            </w:r>
            <w:r w:rsidRPr="00384AE3">
              <w:rPr>
                <w:rFonts w:ascii="Arial" w:eastAsia="Times New Roman" w:hAnsi="Arial" w:cs="Arial"/>
                <w:b/>
                <w:bCs/>
              </w:rPr>
              <w:t>'m drinking</w:t>
            </w:r>
            <w:r w:rsidRPr="00384AE3">
              <w:rPr>
                <w:rFonts w:ascii="Arial" w:eastAsia="Times New Roman" w:hAnsi="Arial" w:cs="Arial"/>
              </w:rPr>
              <w:t> too much coffee these days because I'm so busy at work.</w:t>
            </w:r>
          </w:p>
          <w:p w:rsidR="00932399" w:rsidRPr="00384AE3" w:rsidRDefault="00932399" w:rsidP="00932399">
            <w:pPr>
              <w:spacing w:after="0" w:line="240" w:lineRule="auto"/>
              <w:ind w:left="150" w:right="150"/>
              <w:rPr>
                <w:rFonts w:ascii="Arial" w:eastAsia="Times New Roman" w:hAnsi="Arial" w:cs="Arial"/>
              </w:rPr>
            </w:pPr>
            <w:r w:rsidRPr="00384AE3">
              <w:rPr>
                <w:rFonts w:ascii="Arial" w:eastAsia="Times New Roman" w:hAnsi="Arial" w:cs="Arial"/>
              </w:rPr>
              <w:t>Annoying habits (usually with 'always'):</w:t>
            </w:r>
          </w:p>
          <w:p w:rsidR="00932399" w:rsidRPr="00384AE3" w:rsidRDefault="00932399" w:rsidP="00932399">
            <w:pPr>
              <w:numPr>
                <w:ilvl w:val="0"/>
                <w:numId w:val="8"/>
              </w:numPr>
              <w:spacing w:after="0" w:line="240" w:lineRule="auto"/>
              <w:ind w:left="870" w:right="150"/>
              <w:rPr>
                <w:rFonts w:ascii="Arial" w:eastAsia="Times New Roman" w:hAnsi="Arial" w:cs="Arial"/>
              </w:rPr>
            </w:pPr>
            <w:r w:rsidRPr="00384AE3">
              <w:rPr>
                <w:rFonts w:ascii="Arial" w:eastAsia="Times New Roman" w:hAnsi="Arial" w:cs="Arial"/>
              </w:rPr>
              <w:t xml:space="preserve">My </w:t>
            </w:r>
            <w:proofErr w:type="spellStart"/>
            <w:r w:rsidRPr="00384AE3">
              <w:rPr>
                <w:rFonts w:ascii="Arial" w:eastAsia="Times New Roman" w:hAnsi="Arial" w:cs="Arial"/>
              </w:rPr>
              <w:t>flatmate</w:t>
            </w:r>
            <w:proofErr w:type="spellEnd"/>
            <w:r w:rsidRPr="00384AE3">
              <w:rPr>
                <w:rFonts w:ascii="Arial" w:eastAsia="Times New Roman" w:hAnsi="Arial" w:cs="Arial"/>
              </w:rPr>
              <w:t> </w:t>
            </w:r>
            <w:r w:rsidRPr="00384AE3">
              <w:rPr>
                <w:rFonts w:ascii="Arial" w:eastAsia="Times New Roman" w:hAnsi="Arial" w:cs="Arial"/>
                <w:b/>
                <w:bCs/>
              </w:rPr>
              <w:t>is always leaving</w:t>
            </w:r>
            <w:r w:rsidRPr="00384AE3">
              <w:rPr>
                <w:rFonts w:ascii="Arial" w:eastAsia="Times New Roman" w:hAnsi="Arial" w:cs="Arial"/>
              </w:rPr>
              <w:t> the kitchen in a mess!</w:t>
            </w:r>
          </w:p>
        </w:tc>
      </w:tr>
      <w:tr w:rsidR="00932399" w:rsidRPr="00384AE3" w:rsidTr="00EE5670">
        <w:tc>
          <w:tcPr>
            <w:tcW w:w="0" w:type="auto"/>
            <w:tcBorders>
              <w:top w:val="single" w:sz="6" w:space="0" w:color="000000"/>
              <w:left w:val="single" w:sz="6" w:space="0" w:color="000000"/>
              <w:bottom w:val="single" w:sz="6" w:space="0" w:color="000000"/>
              <w:right w:val="single" w:sz="6" w:space="0" w:color="000000"/>
            </w:tcBorders>
            <w:tcMar>
              <w:top w:w="225" w:type="dxa"/>
              <w:left w:w="225" w:type="dxa"/>
              <w:bottom w:w="225" w:type="dxa"/>
              <w:right w:w="225" w:type="dxa"/>
            </w:tcMar>
            <w:hideMark/>
          </w:tcPr>
          <w:p w:rsidR="00932399" w:rsidRPr="00384AE3" w:rsidRDefault="00932399" w:rsidP="00932399">
            <w:pPr>
              <w:spacing w:after="0" w:line="240" w:lineRule="auto"/>
              <w:ind w:left="150" w:right="150"/>
              <w:rPr>
                <w:rFonts w:ascii="Arial" w:eastAsia="Times New Roman" w:hAnsi="Arial" w:cs="Arial"/>
              </w:rPr>
            </w:pPr>
            <w:r w:rsidRPr="00384AE3">
              <w:rPr>
                <w:rFonts w:ascii="Arial" w:eastAsia="Times New Roman" w:hAnsi="Arial" w:cs="Arial"/>
              </w:rPr>
              <w:t>Future events which are part of a timetable:</w:t>
            </w:r>
          </w:p>
          <w:p w:rsidR="00932399" w:rsidRPr="00384AE3" w:rsidRDefault="00932399" w:rsidP="00932399">
            <w:pPr>
              <w:numPr>
                <w:ilvl w:val="0"/>
                <w:numId w:val="9"/>
              </w:numPr>
              <w:spacing w:after="0" w:line="240" w:lineRule="auto"/>
              <w:ind w:left="870" w:right="150"/>
              <w:rPr>
                <w:rFonts w:ascii="Arial" w:eastAsia="Times New Roman" w:hAnsi="Arial" w:cs="Arial"/>
              </w:rPr>
            </w:pPr>
            <w:r w:rsidRPr="00384AE3">
              <w:rPr>
                <w:rFonts w:ascii="Arial" w:eastAsia="Times New Roman" w:hAnsi="Arial" w:cs="Arial"/>
              </w:rPr>
              <w:t>My plane </w:t>
            </w:r>
            <w:r w:rsidRPr="00384AE3">
              <w:rPr>
                <w:rFonts w:ascii="Arial" w:eastAsia="Times New Roman" w:hAnsi="Arial" w:cs="Arial"/>
                <w:b/>
                <w:bCs/>
              </w:rPr>
              <w:t>leaves</w:t>
            </w:r>
            <w:r w:rsidRPr="00384AE3">
              <w:rPr>
                <w:rFonts w:ascii="Arial" w:eastAsia="Times New Roman" w:hAnsi="Arial" w:cs="Arial"/>
              </w:rPr>
              <w:t> at eight tonight.</w:t>
            </w:r>
          </w:p>
          <w:p w:rsidR="00932399" w:rsidRPr="00384AE3" w:rsidRDefault="00932399" w:rsidP="00932399">
            <w:pPr>
              <w:spacing w:after="0" w:line="240" w:lineRule="auto"/>
              <w:ind w:left="150" w:right="150"/>
              <w:rPr>
                <w:rFonts w:ascii="Arial" w:eastAsia="Times New Roman" w:hAnsi="Arial" w:cs="Arial"/>
              </w:rPr>
            </w:pPr>
            <w:r w:rsidRPr="00384AE3">
              <w:rPr>
                <w:rFonts w:ascii="Arial" w:eastAsia="Times New Roman" w:hAnsi="Arial" w:cs="Arial"/>
              </w:rPr>
              <w:t>To talk about the future after certain words ('when' 'until' 'after' 'before' 'as soon as'):</w:t>
            </w:r>
          </w:p>
          <w:p w:rsidR="00932399" w:rsidRPr="00384AE3" w:rsidRDefault="00932399" w:rsidP="00932399">
            <w:pPr>
              <w:numPr>
                <w:ilvl w:val="0"/>
                <w:numId w:val="10"/>
              </w:numPr>
              <w:spacing w:after="0" w:line="240" w:lineRule="auto"/>
              <w:ind w:left="870" w:right="150"/>
              <w:rPr>
                <w:rFonts w:ascii="Arial" w:eastAsia="Times New Roman" w:hAnsi="Arial" w:cs="Arial"/>
              </w:rPr>
            </w:pPr>
            <w:r w:rsidRPr="00384AE3">
              <w:rPr>
                <w:rFonts w:ascii="Arial" w:eastAsia="Times New Roman" w:hAnsi="Arial" w:cs="Arial"/>
              </w:rPr>
              <w:t>I'll call you </w:t>
            </w:r>
            <w:r w:rsidRPr="00384AE3">
              <w:rPr>
                <w:rFonts w:ascii="Arial" w:eastAsia="Times New Roman" w:hAnsi="Arial" w:cs="Arial"/>
                <w:b/>
                <w:bCs/>
              </w:rPr>
              <w:t>when I get</w:t>
            </w:r>
            <w:r w:rsidRPr="00384AE3">
              <w:rPr>
                <w:rFonts w:ascii="Arial" w:eastAsia="Times New Roman" w:hAnsi="Arial" w:cs="Arial"/>
              </w:rPr>
              <w:t> home.</w:t>
            </w:r>
          </w:p>
        </w:tc>
        <w:tc>
          <w:tcPr>
            <w:tcW w:w="0" w:type="auto"/>
            <w:tcBorders>
              <w:top w:val="single" w:sz="6" w:space="0" w:color="000000"/>
              <w:left w:val="single" w:sz="6" w:space="0" w:color="000000"/>
              <w:bottom w:val="single" w:sz="6" w:space="0" w:color="000000"/>
              <w:right w:val="single" w:sz="6" w:space="0" w:color="000000"/>
            </w:tcBorders>
            <w:tcMar>
              <w:top w:w="225" w:type="dxa"/>
              <w:left w:w="225" w:type="dxa"/>
              <w:bottom w:w="225" w:type="dxa"/>
              <w:right w:w="225" w:type="dxa"/>
            </w:tcMar>
            <w:hideMark/>
          </w:tcPr>
          <w:p w:rsidR="00932399" w:rsidRPr="00384AE3" w:rsidRDefault="00932399" w:rsidP="00932399">
            <w:pPr>
              <w:spacing w:after="0" w:line="240" w:lineRule="auto"/>
              <w:ind w:left="150" w:right="150"/>
              <w:rPr>
                <w:rFonts w:ascii="Arial" w:eastAsia="Times New Roman" w:hAnsi="Arial" w:cs="Arial"/>
              </w:rPr>
            </w:pPr>
            <w:r w:rsidRPr="00384AE3">
              <w:rPr>
                <w:rFonts w:ascii="Arial" w:eastAsia="Times New Roman" w:hAnsi="Arial" w:cs="Arial"/>
              </w:rPr>
              <w:t>Definite future plans:</w:t>
            </w:r>
          </w:p>
          <w:p w:rsidR="00932399" w:rsidRPr="00384AE3" w:rsidRDefault="00932399" w:rsidP="00932399">
            <w:pPr>
              <w:numPr>
                <w:ilvl w:val="0"/>
                <w:numId w:val="11"/>
              </w:numPr>
              <w:spacing w:after="0" w:line="240" w:lineRule="auto"/>
              <w:ind w:left="870" w:right="150"/>
              <w:rPr>
                <w:rFonts w:ascii="Arial" w:eastAsia="Times New Roman" w:hAnsi="Arial" w:cs="Arial"/>
              </w:rPr>
            </w:pPr>
            <w:r w:rsidRPr="00384AE3">
              <w:rPr>
                <w:rFonts w:ascii="Arial" w:eastAsia="Times New Roman" w:hAnsi="Arial" w:cs="Arial"/>
              </w:rPr>
              <w:t>I</w:t>
            </w:r>
            <w:r w:rsidRPr="00384AE3">
              <w:rPr>
                <w:rFonts w:ascii="Arial" w:eastAsia="Times New Roman" w:hAnsi="Arial" w:cs="Arial"/>
                <w:b/>
                <w:bCs/>
              </w:rPr>
              <w:t>'m meeting</w:t>
            </w:r>
            <w:r w:rsidRPr="00384AE3">
              <w:rPr>
                <w:rFonts w:ascii="Arial" w:eastAsia="Times New Roman" w:hAnsi="Arial" w:cs="Arial"/>
              </w:rPr>
              <w:t> John after class today.</w:t>
            </w:r>
          </w:p>
        </w:tc>
      </w:tr>
      <w:tr w:rsidR="00932399" w:rsidRPr="00384AE3" w:rsidTr="00EE5670">
        <w:tc>
          <w:tcPr>
            <w:tcW w:w="0" w:type="auto"/>
            <w:tcBorders>
              <w:top w:val="single" w:sz="6" w:space="0" w:color="000000"/>
              <w:left w:val="single" w:sz="6" w:space="0" w:color="000000"/>
              <w:bottom w:val="single" w:sz="6" w:space="0" w:color="000000"/>
              <w:right w:val="single" w:sz="6" w:space="0" w:color="000000"/>
            </w:tcBorders>
            <w:tcMar>
              <w:top w:w="225" w:type="dxa"/>
              <w:left w:w="225" w:type="dxa"/>
              <w:bottom w:w="225" w:type="dxa"/>
              <w:right w:w="225" w:type="dxa"/>
            </w:tcMar>
            <w:vAlign w:val="center"/>
            <w:hideMark/>
          </w:tcPr>
          <w:p w:rsidR="00932399" w:rsidRPr="00384AE3" w:rsidRDefault="00932399" w:rsidP="00932399">
            <w:pPr>
              <w:spacing w:after="0" w:line="240" w:lineRule="auto"/>
              <w:ind w:left="150" w:right="150"/>
              <w:rPr>
                <w:rFonts w:ascii="Arial" w:eastAsia="Times New Roman" w:hAnsi="Arial" w:cs="Arial"/>
              </w:rPr>
            </w:pPr>
            <w:r w:rsidRPr="00384AE3">
              <w:rPr>
                <w:rFonts w:ascii="Arial" w:eastAsia="Times New Roman" w:hAnsi="Arial" w:cs="Arial"/>
              </w:rPr>
              <w:t>To talk about what happens in books, plays and films:</w:t>
            </w:r>
          </w:p>
          <w:p w:rsidR="00932399" w:rsidRPr="00384AE3" w:rsidRDefault="00932399" w:rsidP="00932399">
            <w:pPr>
              <w:numPr>
                <w:ilvl w:val="0"/>
                <w:numId w:val="12"/>
              </w:numPr>
              <w:spacing w:after="0" w:line="240" w:lineRule="auto"/>
              <w:ind w:left="870" w:right="150"/>
              <w:rPr>
                <w:rFonts w:ascii="Arial" w:eastAsia="Times New Roman" w:hAnsi="Arial" w:cs="Arial"/>
              </w:rPr>
            </w:pPr>
            <w:r w:rsidRPr="00384AE3">
              <w:rPr>
                <w:rFonts w:ascii="Arial" w:eastAsia="Times New Roman" w:hAnsi="Arial" w:cs="Arial"/>
              </w:rPr>
              <w:t>At the end of the book, the detective </w:t>
            </w:r>
            <w:r w:rsidRPr="00384AE3">
              <w:rPr>
                <w:rFonts w:ascii="Arial" w:eastAsia="Times New Roman" w:hAnsi="Arial" w:cs="Arial"/>
                <w:b/>
                <w:bCs/>
              </w:rPr>
              <w:t>catches</w:t>
            </w:r>
            <w:r w:rsidRPr="00384AE3">
              <w:rPr>
                <w:rFonts w:ascii="Arial" w:eastAsia="Times New Roman" w:hAnsi="Arial" w:cs="Arial"/>
              </w:rPr>
              <w:t> the killer.</w:t>
            </w:r>
          </w:p>
        </w:tc>
        <w:tc>
          <w:tcPr>
            <w:tcW w:w="0" w:type="auto"/>
            <w:tcBorders>
              <w:top w:val="single" w:sz="6" w:space="0" w:color="000000"/>
              <w:left w:val="single" w:sz="6" w:space="0" w:color="000000"/>
              <w:bottom w:val="single" w:sz="6" w:space="0" w:color="000000"/>
              <w:right w:val="single" w:sz="6" w:space="0" w:color="000000"/>
            </w:tcBorders>
            <w:tcMar>
              <w:top w:w="225" w:type="dxa"/>
              <w:left w:w="225" w:type="dxa"/>
              <w:bottom w:w="225" w:type="dxa"/>
              <w:right w:w="225" w:type="dxa"/>
            </w:tcMar>
            <w:vAlign w:val="center"/>
            <w:hideMark/>
          </w:tcPr>
          <w:p w:rsidR="00932399" w:rsidRPr="00384AE3" w:rsidRDefault="00932399" w:rsidP="00932399">
            <w:pPr>
              <w:spacing w:after="0" w:line="240" w:lineRule="auto"/>
              <w:ind w:left="150" w:right="150"/>
              <w:rPr>
                <w:rFonts w:ascii="Arial" w:eastAsia="Times New Roman" w:hAnsi="Arial" w:cs="Arial"/>
              </w:rPr>
            </w:pPr>
            <w:r w:rsidRPr="00384AE3">
              <w:rPr>
                <w:rFonts w:ascii="Arial" w:eastAsia="Times New Roman" w:hAnsi="Arial" w:cs="Arial"/>
              </w:rPr>
              <w:t>To talk about people in pictures and photos:</w:t>
            </w:r>
          </w:p>
          <w:p w:rsidR="00932399" w:rsidRPr="00384AE3" w:rsidRDefault="00932399" w:rsidP="00932399">
            <w:pPr>
              <w:numPr>
                <w:ilvl w:val="0"/>
                <w:numId w:val="13"/>
              </w:numPr>
              <w:spacing w:after="0" w:line="240" w:lineRule="auto"/>
              <w:ind w:left="870" w:right="150"/>
              <w:rPr>
                <w:rFonts w:ascii="Arial" w:eastAsia="Times New Roman" w:hAnsi="Arial" w:cs="Arial"/>
              </w:rPr>
            </w:pPr>
            <w:r w:rsidRPr="00384AE3">
              <w:rPr>
                <w:rFonts w:ascii="Arial" w:eastAsia="Times New Roman" w:hAnsi="Arial" w:cs="Arial"/>
              </w:rPr>
              <w:t>In this photo, my mother </w:t>
            </w:r>
            <w:r w:rsidRPr="00384AE3">
              <w:rPr>
                <w:rFonts w:ascii="Arial" w:eastAsia="Times New Roman" w:hAnsi="Arial" w:cs="Arial"/>
                <w:b/>
                <w:bCs/>
              </w:rPr>
              <w:t>is walking</w:t>
            </w:r>
            <w:r w:rsidRPr="00384AE3">
              <w:rPr>
                <w:rFonts w:ascii="Arial" w:eastAsia="Times New Roman" w:hAnsi="Arial" w:cs="Arial"/>
              </w:rPr>
              <w:t> beside a lake.</w:t>
            </w:r>
          </w:p>
        </w:tc>
      </w:tr>
    </w:tbl>
    <w:p w:rsidR="00932399" w:rsidRDefault="00932399" w:rsidP="00932399">
      <w:pPr>
        <w:spacing w:after="300" w:line="360" w:lineRule="atLeast"/>
        <w:rPr>
          <w:rFonts w:ascii="Arial" w:eastAsia="Times New Roman" w:hAnsi="Arial" w:cs="Arial"/>
          <w:b/>
          <w:bCs/>
          <w:sz w:val="24"/>
          <w:szCs w:val="24"/>
        </w:rPr>
      </w:pPr>
    </w:p>
    <w:p w:rsidR="00932399" w:rsidRDefault="00932399" w:rsidP="00932399">
      <w:pPr>
        <w:spacing w:after="300" w:line="360" w:lineRule="atLeast"/>
        <w:rPr>
          <w:rFonts w:ascii="Arial" w:eastAsia="Times New Roman" w:hAnsi="Arial" w:cs="Arial"/>
          <w:b/>
          <w:bCs/>
          <w:sz w:val="24"/>
          <w:szCs w:val="24"/>
        </w:rPr>
      </w:pPr>
    </w:p>
    <w:p w:rsidR="00932399" w:rsidRPr="00384AE3" w:rsidRDefault="00932399" w:rsidP="00932399">
      <w:pPr>
        <w:spacing w:after="300" w:line="360" w:lineRule="atLeast"/>
        <w:rPr>
          <w:rFonts w:ascii="Arial" w:eastAsia="Times New Roman" w:hAnsi="Arial" w:cs="Arial"/>
          <w:sz w:val="24"/>
          <w:szCs w:val="24"/>
        </w:rPr>
      </w:pPr>
      <w:r w:rsidRPr="00384AE3">
        <w:rPr>
          <w:rFonts w:ascii="Arial" w:eastAsia="Times New Roman" w:hAnsi="Arial" w:cs="Arial"/>
          <w:b/>
          <w:bCs/>
          <w:sz w:val="24"/>
          <w:szCs w:val="24"/>
        </w:rPr>
        <w:t>Remember:</w:t>
      </w:r>
    </w:p>
    <w:p w:rsidR="00932399" w:rsidRPr="00384AE3" w:rsidRDefault="00932399" w:rsidP="00932399">
      <w:pPr>
        <w:numPr>
          <w:ilvl w:val="0"/>
          <w:numId w:val="14"/>
        </w:numPr>
        <w:spacing w:before="100" w:beforeAutospacing="1" w:after="100" w:afterAutospacing="1" w:line="240" w:lineRule="auto"/>
        <w:rPr>
          <w:rFonts w:ascii="Arial" w:eastAsia="Times New Roman" w:hAnsi="Arial" w:cs="Arial"/>
          <w:sz w:val="24"/>
          <w:szCs w:val="24"/>
        </w:rPr>
      </w:pPr>
      <w:r w:rsidRPr="00384AE3">
        <w:rPr>
          <w:rFonts w:ascii="Arial" w:eastAsia="Times New Roman" w:hAnsi="Arial" w:cs="Arial"/>
          <w:sz w:val="24"/>
          <w:szCs w:val="24"/>
        </w:rPr>
        <w:t>We use the present simple with </w:t>
      </w:r>
      <w:proofErr w:type="spellStart"/>
      <w:r>
        <w:fldChar w:fldCharType="begin"/>
      </w:r>
      <w:r>
        <w:instrText xml:space="preserve"> HYPERLINK "http://www.perfect-english-grammar.com/stative-verbs.html" </w:instrText>
      </w:r>
      <w:r>
        <w:fldChar w:fldCharType="separate"/>
      </w:r>
      <w:r w:rsidRPr="00384AE3">
        <w:rPr>
          <w:rFonts w:ascii="Arial" w:eastAsia="Times New Roman" w:hAnsi="Arial" w:cs="Arial"/>
          <w:b/>
          <w:bCs/>
          <w:sz w:val="24"/>
          <w:szCs w:val="24"/>
        </w:rPr>
        <w:t>stative</w:t>
      </w:r>
      <w:proofErr w:type="spellEnd"/>
      <w:r w:rsidRPr="00384AE3">
        <w:rPr>
          <w:rFonts w:ascii="Arial" w:eastAsia="Times New Roman" w:hAnsi="Arial" w:cs="Arial"/>
          <w:b/>
          <w:bCs/>
          <w:sz w:val="24"/>
          <w:szCs w:val="24"/>
        </w:rPr>
        <w:t xml:space="preserve"> verbs</w:t>
      </w:r>
      <w:r>
        <w:rPr>
          <w:rFonts w:ascii="Arial" w:eastAsia="Times New Roman" w:hAnsi="Arial" w:cs="Arial"/>
          <w:b/>
          <w:bCs/>
          <w:sz w:val="24"/>
          <w:szCs w:val="24"/>
        </w:rPr>
        <w:fldChar w:fldCharType="end"/>
      </w:r>
      <w:r w:rsidRPr="00384AE3">
        <w:rPr>
          <w:rFonts w:ascii="Arial" w:eastAsia="Times New Roman" w:hAnsi="Arial" w:cs="Arial"/>
          <w:sz w:val="24"/>
          <w:szCs w:val="24"/>
        </w:rPr>
        <w:t xml:space="preserve">. We can't use any continuous tense (including the present continuous tense, of course) with </w:t>
      </w:r>
      <w:proofErr w:type="spellStart"/>
      <w:r w:rsidRPr="00384AE3">
        <w:rPr>
          <w:rFonts w:ascii="Arial" w:eastAsia="Times New Roman" w:hAnsi="Arial" w:cs="Arial"/>
          <w:sz w:val="24"/>
          <w:szCs w:val="24"/>
        </w:rPr>
        <w:t>stative</w:t>
      </w:r>
      <w:proofErr w:type="spellEnd"/>
      <w:r w:rsidRPr="00384AE3">
        <w:rPr>
          <w:rFonts w:ascii="Arial" w:eastAsia="Times New Roman" w:hAnsi="Arial" w:cs="Arial"/>
          <w:sz w:val="24"/>
          <w:szCs w:val="24"/>
        </w:rPr>
        <w:t xml:space="preserve"> verbs.</w:t>
      </w:r>
    </w:p>
    <w:p w:rsidR="00932399" w:rsidRPr="00384AE3" w:rsidRDefault="00932399" w:rsidP="00932399">
      <w:pPr>
        <w:spacing w:before="100" w:beforeAutospacing="1" w:after="100" w:afterAutospacing="1" w:line="240" w:lineRule="auto"/>
        <w:ind w:left="720"/>
        <w:rPr>
          <w:rFonts w:ascii="Arial" w:eastAsia="Times New Roman" w:hAnsi="Arial" w:cs="Arial"/>
          <w:sz w:val="24"/>
          <w:szCs w:val="24"/>
        </w:rPr>
      </w:pPr>
    </w:p>
    <w:p w:rsidR="00932399" w:rsidRPr="00690891" w:rsidRDefault="00932399" w:rsidP="00932399">
      <w:pPr>
        <w:pStyle w:val="Heading1"/>
        <w:spacing w:line="360" w:lineRule="atLeast"/>
        <w:rPr>
          <w:rFonts w:ascii="Arial" w:hAnsi="Arial" w:cs="Arial"/>
          <w:sz w:val="40"/>
          <w:szCs w:val="40"/>
          <w:u w:val="single"/>
        </w:rPr>
      </w:pPr>
      <w:r w:rsidRPr="00690891">
        <w:rPr>
          <w:rFonts w:ascii="Arial" w:hAnsi="Arial" w:cs="Arial"/>
          <w:sz w:val="40"/>
          <w:szCs w:val="40"/>
          <w:u w:val="single"/>
        </w:rPr>
        <w:t>When to use Present Simple Tense</w:t>
      </w:r>
    </w:p>
    <w:p w:rsidR="00932399" w:rsidRPr="00384AE3" w:rsidRDefault="00932399" w:rsidP="00932399">
      <w:pPr>
        <w:spacing w:after="0" w:line="240" w:lineRule="auto"/>
        <w:rPr>
          <w:rFonts w:ascii="Arial" w:eastAsia="Times New Roman" w:hAnsi="Arial" w:cs="Arial"/>
          <w:sz w:val="24"/>
          <w:szCs w:val="24"/>
        </w:rPr>
      </w:pPr>
      <w:r w:rsidRPr="00384AE3">
        <w:rPr>
          <w:rFonts w:ascii="Arial" w:eastAsia="Times New Roman" w:hAnsi="Arial" w:cs="Arial"/>
          <w:b/>
          <w:bCs/>
          <w:sz w:val="24"/>
          <w:szCs w:val="24"/>
        </w:rPr>
        <w:t>Present Uses</w:t>
      </w:r>
      <w:r w:rsidRPr="00384AE3">
        <w:rPr>
          <w:rFonts w:ascii="Arial" w:eastAsia="Times New Roman" w:hAnsi="Arial" w:cs="Arial"/>
          <w:sz w:val="24"/>
          <w:szCs w:val="24"/>
        </w:rPr>
        <w:br/>
        <w:t>1: We use the present simple when something is generally or always true.</w:t>
      </w:r>
    </w:p>
    <w:p w:rsidR="00932399" w:rsidRPr="00384AE3" w:rsidRDefault="00932399" w:rsidP="00932399">
      <w:pPr>
        <w:numPr>
          <w:ilvl w:val="0"/>
          <w:numId w:val="15"/>
        </w:numPr>
        <w:spacing w:before="100" w:beforeAutospacing="1" w:after="100" w:afterAutospacing="1" w:line="240" w:lineRule="auto"/>
        <w:rPr>
          <w:rFonts w:ascii="Arial" w:eastAsia="Times New Roman" w:hAnsi="Arial" w:cs="Arial"/>
          <w:sz w:val="24"/>
          <w:szCs w:val="24"/>
        </w:rPr>
      </w:pPr>
      <w:r w:rsidRPr="00384AE3">
        <w:rPr>
          <w:rFonts w:ascii="Arial" w:eastAsia="Times New Roman" w:hAnsi="Arial" w:cs="Arial"/>
          <w:sz w:val="24"/>
          <w:szCs w:val="24"/>
        </w:rPr>
        <w:t>People need food.</w:t>
      </w:r>
    </w:p>
    <w:p w:rsidR="00932399" w:rsidRPr="00384AE3" w:rsidRDefault="00932399" w:rsidP="00932399">
      <w:pPr>
        <w:numPr>
          <w:ilvl w:val="0"/>
          <w:numId w:val="15"/>
        </w:numPr>
        <w:spacing w:before="100" w:beforeAutospacing="1" w:after="100" w:afterAutospacing="1" w:line="240" w:lineRule="auto"/>
        <w:rPr>
          <w:rFonts w:ascii="Arial" w:eastAsia="Times New Roman" w:hAnsi="Arial" w:cs="Arial"/>
          <w:sz w:val="24"/>
          <w:szCs w:val="24"/>
        </w:rPr>
      </w:pPr>
      <w:r w:rsidRPr="00384AE3">
        <w:rPr>
          <w:rFonts w:ascii="Arial" w:eastAsia="Times New Roman" w:hAnsi="Arial" w:cs="Arial"/>
          <w:sz w:val="24"/>
          <w:szCs w:val="24"/>
        </w:rPr>
        <w:t>It snows in winter here.</w:t>
      </w:r>
    </w:p>
    <w:p w:rsidR="00932399" w:rsidRPr="00384AE3" w:rsidRDefault="00932399" w:rsidP="00932399">
      <w:pPr>
        <w:numPr>
          <w:ilvl w:val="0"/>
          <w:numId w:val="15"/>
        </w:numPr>
        <w:spacing w:before="100" w:beforeAutospacing="1" w:after="100" w:afterAutospacing="1" w:line="240" w:lineRule="auto"/>
        <w:rPr>
          <w:rFonts w:ascii="Arial" w:eastAsia="Times New Roman" w:hAnsi="Arial" w:cs="Arial"/>
          <w:sz w:val="24"/>
          <w:szCs w:val="24"/>
        </w:rPr>
      </w:pPr>
      <w:r w:rsidRPr="00384AE3">
        <w:rPr>
          <w:rFonts w:ascii="Arial" w:eastAsia="Times New Roman" w:hAnsi="Arial" w:cs="Arial"/>
          <w:sz w:val="24"/>
          <w:szCs w:val="24"/>
        </w:rPr>
        <w:t>Two and two make four.</w:t>
      </w:r>
    </w:p>
    <w:p w:rsidR="00932399" w:rsidRPr="00384AE3" w:rsidRDefault="00932399" w:rsidP="00932399">
      <w:pPr>
        <w:spacing w:after="0" w:line="240" w:lineRule="auto"/>
        <w:rPr>
          <w:rFonts w:ascii="Arial" w:eastAsia="Times New Roman" w:hAnsi="Arial" w:cs="Arial"/>
          <w:sz w:val="24"/>
          <w:szCs w:val="24"/>
        </w:rPr>
      </w:pPr>
      <w:r w:rsidRPr="00384AE3">
        <w:rPr>
          <w:rFonts w:ascii="Arial" w:eastAsia="Times New Roman" w:hAnsi="Arial" w:cs="Arial"/>
          <w:sz w:val="24"/>
          <w:szCs w:val="24"/>
        </w:rPr>
        <w:t>2: Similarly, we need to use this tense for a situation that we think is more or less permanent. (See the present continuous for temporary situations.)</w:t>
      </w:r>
    </w:p>
    <w:p w:rsidR="00932399" w:rsidRPr="00384AE3" w:rsidRDefault="00932399" w:rsidP="00932399">
      <w:pPr>
        <w:numPr>
          <w:ilvl w:val="0"/>
          <w:numId w:val="16"/>
        </w:numPr>
        <w:spacing w:before="100" w:beforeAutospacing="1" w:after="100" w:afterAutospacing="1" w:line="240" w:lineRule="auto"/>
        <w:rPr>
          <w:rFonts w:ascii="Arial" w:eastAsia="Times New Roman" w:hAnsi="Arial" w:cs="Arial"/>
          <w:sz w:val="24"/>
          <w:szCs w:val="24"/>
        </w:rPr>
      </w:pPr>
      <w:r w:rsidRPr="00384AE3">
        <w:rPr>
          <w:rFonts w:ascii="Arial" w:eastAsia="Times New Roman" w:hAnsi="Arial" w:cs="Arial"/>
          <w:sz w:val="24"/>
          <w:szCs w:val="24"/>
        </w:rPr>
        <w:t>Where do you live?</w:t>
      </w:r>
    </w:p>
    <w:p w:rsidR="00932399" w:rsidRPr="00384AE3" w:rsidRDefault="00932399" w:rsidP="00932399">
      <w:pPr>
        <w:numPr>
          <w:ilvl w:val="0"/>
          <w:numId w:val="16"/>
        </w:numPr>
        <w:spacing w:before="100" w:beforeAutospacing="1" w:after="100" w:afterAutospacing="1" w:line="240" w:lineRule="auto"/>
        <w:rPr>
          <w:rFonts w:ascii="Arial" w:eastAsia="Times New Roman" w:hAnsi="Arial" w:cs="Arial"/>
          <w:sz w:val="24"/>
          <w:szCs w:val="24"/>
        </w:rPr>
      </w:pPr>
      <w:r w:rsidRPr="00384AE3">
        <w:rPr>
          <w:rFonts w:ascii="Arial" w:eastAsia="Times New Roman" w:hAnsi="Arial" w:cs="Arial"/>
          <w:sz w:val="24"/>
          <w:szCs w:val="24"/>
        </w:rPr>
        <w:t>She works in a bank.</w:t>
      </w:r>
    </w:p>
    <w:p w:rsidR="00932399" w:rsidRPr="00384AE3" w:rsidRDefault="00932399" w:rsidP="00932399">
      <w:pPr>
        <w:numPr>
          <w:ilvl w:val="0"/>
          <w:numId w:val="16"/>
        </w:numPr>
        <w:spacing w:before="100" w:beforeAutospacing="1" w:after="100" w:afterAutospacing="1" w:line="240" w:lineRule="auto"/>
        <w:rPr>
          <w:rFonts w:ascii="Arial" w:eastAsia="Times New Roman" w:hAnsi="Arial" w:cs="Arial"/>
          <w:sz w:val="24"/>
          <w:szCs w:val="24"/>
        </w:rPr>
      </w:pPr>
      <w:r w:rsidRPr="00384AE3">
        <w:rPr>
          <w:rFonts w:ascii="Arial" w:eastAsia="Times New Roman" w:hAnsi="Arial" w:cs="Arial"/>
          <w:sz w:val="24"/>
          <w:szCs w:val="24"/>
        </w:rPr>
        <w:t>I don't like mushrooms.</w:t>
      </w:r>
    </w:p>
    <w:p w:rsidR="00932399" w:rsidRPr="00384AE3" w:rsidRDefault="00932399" w:rsidP="00932399">
      <w:pPr>
        <w:spacing w:after="0" w:line="240" w:lineRule="auto"/>
        <w:rPr>
          <w:rFonts w:ascii="Arial" w:eastAsia="Times New Roman" w:hAnsi="Arial" w:cs="Arial"/>
          <w:sz w:val="24"/>
          <w:szCs w:val="24"/>
        </w:rPr>
      </w:pPr>
      <w:r w:rsidRPr="00384AE3">
        <w:rPr>
          <w:rFonts w:ascii="Arial" w:eastAsia="Times New Roman" w:hAnsi="Arial" w:cs="Arial"/>
          <w:sz w:val="24"/>
          <w:szCs w:val="24"/>
        </w:rPr>
        <w:t>3: The next use is for habits or things that we do regularly. We often use adverbs of frequency (such as 'often', 'always' and 'sometimes') in this case, as well as expressions like 'every Sunday' or 'twice a month'. (See the present continuous for new, temporary or annoying habits).</w:t>
      </w:r>
    </w:p>
    <w:p w:rsidR="00932399" w:rsidRPr="00384AE3" w:rsidRDefault="00932399" w:rsidP="00932399">
      <w:pPr>
        <w:numPr>
          <w:ilvl w:val="0"/>
          <w:numId w:val="17"/>
        </w:numPr>
        <w:spacing w:before="100" w:beforeAutospacing="1" w:after="100" w:afterAutospacing="1" w:line="240" w:lineRule="auto"/>
        <w:rPr>
          <w:rFonts w:ascii="Arial" w:eastAsia="Times New Roman" w:hAnsi="Arial" w:cs="Arial"/>
          <w:sz w:val="24"/>
          <w:szCs w:val="24"/>
        </w:rPr>
      </w:pPr>
      <w:r w:rsidRPr="00384AE3">
        <w:rPr>
          <w:rFonts w:ascii="Arial" w:eastAsia="Times New Roman" w:hAnsi="Arial" w:cs="Arial"/>
          <w:sz w:val="24"/>
          <w:szCs w:val="24"/>
        </w:rPr>
        <w:t>Do you smoke?</w:t>
      </w:r>
    </w:p>
    <w:p w:rsidR="00932399" w:rsidRPr="00384AE3" w:rsidRDefault="00932399" w:rsidP="00932399">
      <w:pPr>
        <w:numPr>
          <w:ilvl w:val="0"/>
          <w:numId w:val="17"/>
        </w:numPr>
        <w:spacing w:before="100" w:beforeAutospacing="1" w:after="100" w:afterAutospacing="1" w:line="240" w:lineRule="auto"/>
        <w:rPr>
          <w:rFonts w:ascii="Arial" w:eastAsia="Times New Roman" w:hAnsi="Arial" w:cs="Arial"/>
          <w:sz w:val="24"/>
          <w:szCs w:val="24"/>
        </w:rPr>
      </w:pPr>
      <w:r w:rsidRPr="00384AE3">
        <w:rPr>
          <w:rFonts w:ascii="Arial" w:eastAsia="Times New Roman" w:hAnsi="Arial" w:cs="Arial"/>
          <w:sz w:val="24"/>
          <w:szCs w:val="24"/>
        </w:rPr>
        <w:t>I play tennis every Tuesday.</w:t>
      </w:r>
    </w:p>
    <w:p w:rsidR="00932399" w:rsidRPr="00384AE3" w:rsidRDefault="00932399" w:rsidP="00932399">
      <w:pPr>
        <w:numPr>
          <w:ilvl w:val="0"/>
          <w:numId w:val="17"/>
        </w:numPr>
        <w:spacing w:before="100" w:beforeAutospacing="1" w:after="100" w:afterAutospacing="1" w:line="240" w:lineRule="auto"/>
        <w:rPr>
          <w:rFonts w:ascii="Arial" w:eastAsia="Times New Roman" w:hAnsi="Arial" w:cs="Arial"/>
          <w:sz w:val="24"/>
          <w:szCs w:val="24"/>
        </w:rPr>
      </w:pPr>
      <w:r w:rsidRPr="00384AE3">
        <w:rPr>
          <w:rFonts w:ascii="Arial" w:eastAsia="Times New Roman" w:hAnsi="Arial" w:cs="Arial"/>
          <w:sz w:val="24"/>
          <w:szCs w:val="24"/>
        </w:rPr>
        <w:t>I don't travel very often.</w:t>
      </w:r>
    </w:p>
    <w:p w:rsidR="00932399" w:rsidRPr="00384AE3" w:rsidRDefault="00932399" w:rsidP="00932399">
      <w:pPr>
        <w:spacing w:after="0" w:line="240" w:lineRule="auto"/>
        <w:rPr>
          <w:rFonts w:ascii="Arial" w:eastAsia="Times New Roman" w:hAnsi="Arial" w:cs="Arial"/>
          <w:sz w:val="24"/>
          <w:szCs w:val="24"/>
        </w:rPr>
      </w:pPr>
      <w:r w:rsidRPr="00384AE3">
        <w:rPr>
          <w:rFonts w:ascii="Arial" w:eastAsia="Times New Roman" w:hAnsi="Arial" w:cs="Arial"/>
          <w:sz w:val="24"/>
          <w:szCs w:val="24"/>
        </w:rPr>
        <w:t>4: We can also use the present simple for short actions that are happening now. The actions are so short that they are finished almost as soon as you've said the sentence. This is often used with sports commentary, or in demonstrations.</w:t>
      </w:r>
    </w:p>
    <w:p w:rsidR="00932399" w:rsidRPr="00384AE3" w:rsidRDefault="00932399" w:rsidP="00932399">
      <w:pPr>
        <w:numPr>
          <w:ilvl w:val="0"/>
          <w:numId w:val="18"/>
        </w:numPr>
        <w:spacing w:before="100" w:beforeAutospacing="1" w:after="100" w:afterAutospacing="1" w:line="240" w:lineRule="auto"/>
        <w:rPr>
          <w:rFonts w:ascii="Arial" w:eastAsia="Times New Roman" w:hAnsi="Arial" w:cs="Arial"/>
          <w:sz w:val="24"/>
          <w:szCs w:val="24"/>
        </w:rPr>
      </w:pPr>
      <w:r w:rsidRPr="00384AE3">
        <w:rPr>
          <w:rFonts w:ascii="Arial" w:eastAsia="Times New Roman" w:hAnsi="Arial" w:cs="Arial"/>
          <w:sz w:val="24"/>
          <w:szCs w:val="24"/>
        </w:rPr>
        <w:t>He takes the ball, he runs down the wing, and he scores!</w:t>
      </w:r>
    </w:p>
    <w:p w:rsidR="00932399" w:rsidRPr="00384AE3" w:rsidRDefault="00932399" w:rsidP="00932399">
      <w:pPr>
        <w:numPr>
          <w:ilvl w:val="0"/>
          <w:numId w:val="18"/>
        </w:numPr>
        <w:spacing w:before="100" w:beforeAutospacing="1" w:after="100" w:afterAutospacing="1" w:line="240" w:lineRule="auto"/>
        <w:rPr>
          <w:rFonts w:ascii="Arial" w:eastAsia="Times New Roman" w:hAnsi="Arial" w:cs="Arial"/>
          <w:sz w:val="24"/>
          <w:szCs w:val="24"/>
        </w:rPr>
      </w:pPr>
      <w:r w:rsidRPr="00384AE3">
        <w:rPr>
          <w:rFonts w:ascii="Arial" w:eastAsia="Times New Roman" w:hAnsi="Arial" w:cs="Arial"/>
          <w:sz w:val="24"/>
          <w:szCs w:val="24"/>
        </w:rPr>
        <w:t>First I put some butter in the pan and turn on the cooker.</w:t>
      </w:r>
    </w:p>
    <w:p w:rsidR="00932399" w:rsidRPr="00384AE3" w:rsidRDefault="00932399" w:rsidP="00932399">
      <w:pPr>
        <w:spacing w:after="0" w:line="240" w:lineRule="auto"/>
        <w:rPr>
          <w:rFonts w:ascii="Arial" w:eastAsia="Times New Roman" w:hAnsi="Arial" w:cs="Arial"/>
          <w:sz w:val="24"/>
          <w:szCs w:val="24"/>
        </w:rPr>
      </w:pPr>
      <w:r w:rsidRPr="00384AE3">
        <w:rPr>
          <w:rFonts w:ascii="Arial" w:eastAsia="Times New Roman" w:hAnsi="Arial" w:cs="Arial"/>
          <w:b/>
          <w:bCs/>
          <w:sz w:val="24"/>
          <w:szCs w:val="24"/>
        </w:rPr>
        <w:t>Future Uses</w:t>
      </w:r>
      <w:r w:rsidRPr="00384AE3">
        <w:rPr>
          <w:rFonts w:ascii="Arial" w:eastAsia="Times New Roman" w:hAnsi="Arial" w:cs="Arial"/>
          <w:sz w:val="24"/>
          <w:szCs w:val="24"/>
        </w:rPr>
        <w:br/>
        <w:t xml:space="preserve">5: We use the present simple to talk about the future when we are discussing a timetable or a fixed plan. Usually, the timetable is fixed by an </w:t>
      </w:r>
      <w:proofErr w:type="spellStart"/>
      <w:r w:rsidRPr="00384AE3">
        <w:rPr>
          <w:rFonts w:ascii="Arial" w:eastAsia="Times New Roman" w:hAnsi="Arial" w:cs="Arial"/>
          <w:sz w:val="24"/>
          <w:szCs w:val="24"/>
        </w:rPr>
        <w:t>organisation</w:t>
      </w:r>
      <w:proofErr w:type="spellEnd"/>
      <w:r w:rsidRPr="00384AE3">
        <w:rPr>
          <w:rFonts w:ascii="Arial" w:eastAsia="Times New Roman" w:hAnsi="Arial" w:cs="Arial"/>
          <w:sz w:val="24"/>
          <w:szCs w:val="24"/>
        </w:rPr>
        <w:t>, not by us.</w:t>
      </w:r>
    </w:p>
    <w:p w:rsidR="00932399" w:rsidRPr="00384AE3" w:rsidRDefault="00932399" w:rsidP="00932399">
      <w:pPr>
        <w:numPr>
          <w:ilvl w:val="0"/>
          <w:numId w:val="19"/>
        </w:numPr>
        <w:spacing w:before="100" w:beforeAutospacing="1" w:after="100" w:afterAutospacing="1" w:line="240" w:lineRule="auto"/>
        <w:rPr>
          <w:rFonts w:ascii="Arial" w:eastAsia="Times New Roman" w:hAnsi="Arial" w:cs="Arial"/>
          <w:sz w:val="24"/>
          <w:szCs w:val="24"/>
        </w:rPr>
      </w:pPr>
      <w:r w:rsidRPr="00384AE3">
        <w:rPr>
          <w:rFonts w:ascii="Arial" w:eastAsia="Times New Roman" w:hAnsi="Arial" w:cs="Arial"/>
          <w:sz w:val="24"/>
          <w:szCs w:val="24"/>
        </w:rPr>
        <w:t xml:space="preserve">School begins at nine </w:t>
      </w:r>
      <w:proofErr w:type="gramStart"/>
      <w:r w:rsidRPr="00384AE3">
        <w:rPr>
          <w:rFonts w:ascii="Arial" w:eastAsia="Times New Roman" w:hAnsi="Arial" w:cs="Arial"/>
          <w:sz w:val="24"/>
          <w:szCs w:val="24"/>
        </w:rPr>
        <w:t>tomorrow</w:t>
      </w:r>
      <w:proofErr w:type="gramEnd"/>
      <w:r w:rsidRPr="00384AE3">
        <w:rPr>
          <w:rFonts w:ascii="Arial" w:eastAsia="Times New Roman" w:hAnsi="Arial" w:cs="Arial"/>
          <w:sz w:val="24"/>
          <w:szCs w:val="24"/>
        </w:rPr>
        <w:t>.</w:t>
      </w:r>
    </w:p>
    <w:p w:rsidR="00932399" w:rsidRPr="00384AE3" w:rsidRDefault="00932399" w:rsidP="00932399">
      <w:pPr>
        <w:numPr>
          <w:ilvl w:val="0"/>
          <w:numId w:val="19"/>
        </w:numPr>
        <w:spacing w:before="100" w:beforeAutospacing="1" w:after="100" w:afterAutospacing="1" w:line="240" w:lineRule="auto"/>
        <w:rPr>
          <w:rFonts w:ascii="Arial" w:eastAsia="Times New Roman" w:hAnsi="Arial" w:cs="Arial"/>
          <w:sz w:val="24"/>
          <w:szCs w:val="24"/>
        </w:rPr>
      </w:pPr>
      <w:r w:rsidRPr="00384AE3">
        <w:rPr>
          <w:rFonts w:ascii="Arial" w:eastAsia="Times New Roman" w:hAnsi="Arial" w:cs="Arial"/>
          <w:sz w:val="24"/>
          <w:szCs w:val="24"/>
        </w:rPr>
        <w:t>What time does the film start?</w:t>
      </w:r>
    </w:p>
    <w:p w:rsidR="00932399" w:rsidRPr="00384AE3" w:rsidRDefault="00932399" w:rsidP="00932399">
      <w:pPr>
        <w:numPr>
          <w:ilvl w:val="0"/>
          <w:numId w:val="19"/>
        </w:numPr>
        <w:spacing w:before="100" w:beforeAutospacing="1" w:after="100" w:afterAutospacing="1" w:line="240" w:lineRule="auto"/>
        <w:rPr>
          <w:rFonts w:ascii="Arial" w:eastAsia="Times New Roman" w:hAnsi="Arial" w:cs="Arial"/>
          <w:sz w:val="24"/>
          <w:szCs w:val="24"/>
        </w:rPr>
      </w:pPr>
      <w:r w:rsidRPr="00384AE3">
        <w:rPr>
          <w:rFonts w:ascii="Arial" w:eastAsia="Times New Roman" w:hAnsi="Arial" w:cs="Arial"/>
          <w:sz w:val="24"/>
          <w:szCs w:val="24"/>
        </w:rPr>
        <w:t>The plane doesn't arrive at seven. It arrives at seven thirty.</w:t>
      </w:r>
    </w:p>
    <w:p w:rsidR="00932399" w:rsidRDefault="00932399" w:rsidP="00932399">
      <w:pPr>
        <w:spacing w:after="0" w:line="240" w:lineRule="auto"/>
        <w:rPr>
          <w:rFonts w:ascii="Arial" w:eastAsia="Times New Roman" w:hAnsi="Arial" w:cs="Arial"/>
          <w:sz w:val="24"/>
          <w:szCs w:val="24"/>
        </w:rPr>
      </w:pPr>
    </w:p>
    <w:p w:rsidR="00932399" w:rsidRDefault="00932399" w:rsidP="00932399">
      <w:pPr>
        <w:spacing w:after="0" w:line="240" w:lineRule="auto"/>
        <w:rPr>
          <w:rFonts w:ascii="Arial" w:eastAsia="Times New Roman" w:hAnsi="Arial" w:cs="Arial"/>
          <w:sz w:val="24"/>
          <w:szCs w:val="24"/>
        </w:rPr>
      </w:pPr>
    </w:p>
    <w:p w:rsidR="00932399" w:rsidRPr="00384AE3" w:rsidRDefault="00932399" w:rsidP="00932399">
      <w:pPr>
        <w:spacing w:after="0" w:line="240" w:lineRule="auto"/>
        <w:rPr>
          <w:rFonts w:ascii="Arial" w:eastAsia="Times New Roman" w:hAnsi="Arial" w:cs="Arial"/>
          <w:sz w:val="24"/>
          <w:szCs w:val="24"/>
        </w:rPr>
      </w:pPr>
      <w:r w:rsidRPr="00384AE3">
        <w:rPr>
          <w:rFonts w:ascii="Arial" w:eastAsia="Times New Roman" w:hAnsi="Arial" w:cs="Arial"/>
          <w:sz w:val="24"/>
          <w:szCs w:val="24"/>
        </w:rPr>
        <w:t>6: We also use the present simple to talk about the future after words like ' 'when', 'until', 'after', 'before' and 'as soon as'. These are sometimes called subordinate clauses of time.</w:t>
      </w:r>
    </w:p>
    <w:p w:rsidR="00932399" w:rsidRPr="00384AE3" w:rsidRDefault="00932399" w:rsidP="00932399">
      <w:pPr>
        <w:numPr>
          <w:ilvl w:val="0"/>
          <w:numId w:val="20"/>
        </w:numPr>
        <w:spacing w:before="100" w:beforeAutospacing="1" w:after="100" w:afterAutospacing="1" w:line="240" w:lineRule="auto"/>
        <w:rPr>
          <w:rFonts w:ascii="Arial" w:eastAsia="Times New Roman" w:hAnsi="Arial" w:cs="Arial"/>
          <w:sz w:val="24"/>
          <w:szCs w:val="24"/>
        </w:rPr>
      </w:pPr>
      <w:r w:rsidRPr="00384AE3">
        <w:rPr>
          <w:rFonts w:ascii="Arial" w:eastAsia="Times New Roman" w:hAnsi="Arial" w:cs="Arial"/>
          <w:sz w:val="24"/>
          <w:szCs w:val="24"/>
        </w:rPr>
        <w:t>I will call you when I have time. (Not 'will have'.)</w:t>
      </w:r>
    </w:p>
    <w:p w:rsidR="00932399" w:rsidRPr="00384AE3" w:rsidRDefault="00932399" w:rsidP="00932399">
      <w:pPr>
        <w:numPr>
          <w:ilvl w:val="0"/>
          <w:numId w:val="20"/>
        </w:numPr>
        <w:spacing w:before="100" w:beforeAutospacing="1" w:after="100" w:afterAutospacing="1" w:line="240" w:lineRule="auto"/>
        <w:rPr>
          <w:rFonts w:ascii="Arial" w:eastAsia="Times New Roman" w:hAnsi="Arial" w:cs="Arial"/>
          <w:sz w:val="24"/>
          <w:szCs w:val="24"/>
        </w:rPr>
      </w:pPr>
      <w:r w:rsidRPr="00384AE3">
        <w:rPr>
          <w:rFonts w:ascii="Arial" w:eastAsia="Times New Roman" w:hAnsi="Arial" w:cs="Arial"/>
          <w:sz w:val="24"/>
          <w:szCs w:val="24"/>
        </w:rPr>
        <w:t>I won't go out until it stops raining.</w:t>
      </w:r>
    </w:p>
    <w:p w:rsidR="00932399" w:rsidRPr="00384AE3" w:rsidRDefault="00932399" w:rsidP="00932399">
      <w:pPr>
        <w:numPr>
          <w:ilvl w:val="0"/>
          <w:numId w:val="20"/>
        </w:numPr>
        <w:spacing w:before="100" w:beforeAutospacing="1" w:after="100" w:afterAutospacing="1" w:line="240" w:lineRule="auto"/>
        <w:rPr>
          <w:rFonts w:ascii="Arial" w:eastAsia="Times New Roman" w:hAnsi="Arial" w:cs="Arial"/>
          <w:sz w:val="24"/>
          <w:szCs w:val="24"/>
        </w:rPr>
      </w:pPr>
      <w:r w:rsidRPr="00384AE3">
        <w:rPr>
          <w:rFonts w:ascii="Arial" w:eastAsia="Times New Roman" w:hAnsi="Arial" w:cs="Arial"/>
          <w:sz w:val="24"/>
          <w:szCs w:val="24"/>
        </w:rPr>
        <w:t>I'm going to make dinner after I watch the news.</w:t>
      </w:r>
    </w:p>
    <w:p w:rsidR="00932399" w:rsidRPr="00384AE3" w:rsidRDefault="00932399" w:rsidP="00932399">
      <w:pPr>
        <w:spacing w:after="0" w:line="240" w:lineRule="auto"/>
        <w:rPr>
          <w:rFonts w:ascii="Arial" w:eastAsia="Times New Roman" w:hAnsi="Arial" w:cs="Arial"/>
          <w:sz w:val="24"/>
          <w:szCs w:val="24"/>
        </w:rPr>
      </w:pPr>
      <w:r w:rsidRPr="00384AE3">
        <w:rPr>
          <w:rFonts w:ascii="Arial" w:eastAsia="Times New Roman" w:hAnsi="Arial" w:cs="Arial"/>
          <w:b/>
          <w:bCs/>
          <w:sz w:val="24"/>
          <w:szCs w:val="24"/>
        </w:rPr>
        <w:t>Conditional Uses</w:t>
      </w:r>
      <w:r w:rsidRPr="00384AE3">
        <w:rPr>
          <w:rFonts w:ascii="Arial" w:eastAsia="Times New Roman" w:hAnsi="Arial" w:cs="Arial"/>
          <w:sz w:val="24"/>
          <w:szCs w:val="24"/>
        </w:rPr>
        <w:br/>
        <w:t>7: We use the present simple in the first and the zero conditionals. (See the </w:t>
      </w:r>
      <w:hyperlink r:id="rId6" w:history="1">
        <w:r w:rsidRPr="00384AE3">
          <w:rPr>
            <w:rFonts w:ascii="Arial" w:eastAsia="Times New Roman" w:hAnsi="Arial" w:cs="Arial"/>
            <w:b/>
            <w:bCs/>
            <w:sz w:val="24"/>
            <w:szCs w:val="24"/>
          </w:rPr>
          <w:t>conditionals section</w:t>
        </w:r>
      </w:hyperlink>
      <w:r w:rsidRPr="00384AE3">
        <w:rPr>
          <w:rFonts w:ascii="Arial" w:eastAsia="Times New Roman" w:hAnsi="Arial" w:cs="Arial"/>
          <w:sz w:val="24"/>
          <w:szCs w:val="24"/>
        </w:rPr>
        <w:t> for more information.)</w:t>
      </w:r>
    </w:p>
    <w:p w:rsidR="00932399" w:rsidRPr="00384AE3" w:rsidRDefault="00932399" w:rsidP="00932399">
      <w:pPr>
        <w:numPr>
          <w:ilvl w:val="0"/>
          <w:numId w:val="21"/>
        </w:numPr>
        <w:spacing w:before="100" w:beforeAutospacing="1" w:after="100" w:afterAutospacing="1" w:line="240" w:lineRule="auto"/>
        <w:rPr>
          <w:rFonts w:ascii="Arial" w:eastAsia="Times New Roman" w:hAnsi="Arial" w:cs="Arial"/>
          <w:sz w:val="24"/>
          <w:szCs w:val="24"/>
        </w:rPr>
      </w:pPr>
      <w:r w:rsidRPr="00384AE3">
        <w:rPr>
          <w:rFonts w:ascii="Arial" w:eastAsia="Times New Roman" w:hAnsi="Arial" w:cs="Arial"/>
          <w:sz w:val="24"/>
          <w:szCs w:val="24"/>
        </w:rPr>
        <w:t>If it rains, we won't come.</w:t>
      </w:r>
    </w:p>
    <w:p w:rsidR="00932399" w:rsidRPr="00384AE3" w:rsidRDefault="00932399" w:rsidP="00932399">
      <w:pPr>
        <w:numPr>
          <w:ilvl w:val="0"/>
          <w:numId w:val="21"/>
        </w:numPr>
        <w:spacing w:before="100" w:beforeAutospacing="1" w:after="100" w:afterAutospacing="1" w:line="240" w:lineRule="auto"/>
        <w:rPr>
          <w:rFonts w:ascii="Arial" w:eastAsia="Times New Roman" w:hAnsi="Arial" w:cs="Arial"/>
          <w:sz w:val="24"/>
          <w:szCs w:val="24"/>
        </w:rPr>
      </w:pPr>
      <w:r w:rsidRPr="00384AE3">
        <w:rPr>
          <w:rFonts w:ascii="Arial" w:eastAsia="Times New Roman" w:hAnsi="Arial" w:cs="Arial"/>
          <w:sz w:val="24"/>
          <w:szCs w:val="24"/>
        </w:rPr>
        <w:t>If you heat water to 100 degrees, it boils.</w:t>
      </w:r>
    </w:p>
    <w:p w:rsidR="00932399" w:rsidRPr="00690891" w:rsidRDefault="00932399" w:rsidP="00932399">
      <w:pPr>
        <w:pStyle w:val="Heading1"/>
        <w:spacing w:line="360" w:lineRule="atLeast"/>
        <w:rPr>
          <w:rStyle w:val="apple-converted-space"/>
          <w:rFonts w:ascii="Arial" w:hAnsi="Arial" w:cs="Arial"/>
          <w:sz w:val="40"/>
          <w:szCs w:val="40"/>
          <w:u w:val="single"/>
        </w:rPr>
      </w:pPr>
      <w:r w:rsidRPr="00690891">
        <w:rPr>
          <w:rFonts w:ascii="Arial" w:hAnsi="Arial" w:cs="Arial"/>
          <w:sz w:val="40"/>
          <w:szCs w:val="40"/>
          <w:u w:val="single"/>
        </w:rPr>
        <w:t>When to use Present Continuous</w:t>
      </w:r>
      <w:r w:rsidRPr="00690891">
        <w:rPr>
          <w:rStyle w:val="apple-converted-space"/>
          <w:rFonts w:ascii="Arial" w:hAnsi="Arial" w:cs="Arial"/>
          <w:sz w:val="40"/>
          <w:szCs w:val="40"/>
          <w:u w:val="single"/>
        </w:rPr>
        <w:t> </w:t>
      </w:r>
    </w:p>
    <w:p w:rsidR="00932399" w:rsidRPr="00384AE3" w:rsidRDefault="00932399" w:rsidP="00932399">
      <w:pPr>
        <w:rPr>
          <w:rFonts w:ascii="Arial" w:hAnsi="Arial" w:cs="Arial"/>
        </w:rPr>
      </w:pPr>
      <w:r w:rsidRPr="00384AE3">
        <w:rPr>
          <w:rStyle w:val="Strong"/>
          <w:rFonts w:ascii="Arial" w:hAnsi="Arial" w:cs="Arial"/>
        </w:rPr>
        <w:t>Present Uses</w:t>
      </w:r>
      <w:r w:rsidRPr="00384AE3">
        <w:rPr>
          <w:rFonts w:ascii="Arial" w:hAnsi="Arial" w:cs="Arial"/>
        </w:rPr>
        <w:br/>
        <w:t>1: First, we use the present continuous for things that are happening at the moment of speaking. These things usually last for quite a short time and they are not finished when we are talking about them.</w:t>
      </w:r>
    </w:p>
    <w:p w:rsidR="00932399" w:rsidRPr="00384AE3" w:rsidRDefault="00932399" w:rsidP="00932399">
      <w:pPr>
        <w:numPr>
          <w:ilvl w:val="0"/>
          <w:numId w:val="22"/>
        </w:numPr>
        <w:spacing w:before="100" w:beforeAutospacing="1" w:after="100" w:afterAutospacing="1" w:line="240" w:lineRule="auto"/>
        <w:rPr>
          <w:rFonts w:ascii="Arial" w:hAnsi="Arial" w:cs="Arial"/>
        </w:rPr>
      </w:pPr>
      <w:r w:rsidRPr="00384AE3">
        <w:rPr>
          <w:rFonts w:ascii="Arial" w:hAnsi="Arial" w:cs="Arial"/>
        </w:rPr>
        <w:t>I'm working at the moment.</w:t>
      </w:r>
    </w:p>
    <w:p w:rsidR="00932399" w:rsidRPr="00384AE3" w:rsidRDefault="00932399" w:rsidP="00932399">
      <w:pPr>
        <w:numPr>
          <w:ilvl w:val="0"/>
          <w:numId w:val="22"/>
        </w:numPr>
        <w:spacing w:before="100" w:beforeAutospacing="1" w:after="100" w:afterAutospacing="1" w:line="240" w:lineRule="auto"/>
        <w:rPr>
          <w:rFonts w:ascii="Arial" w:hAnsi="Arial" w:cs="Arial"/>
        </w:rPr>
      </w:pPr>
      <w:r w:rsidRPr="00384AE3">
        <w:rPr>
          <w:rFonts w:ascii="Arial" w:hAnsi="Arial" w:cs="Arial"/>
        </w:rPr>
        <w:t>Please call back as we are eating dinner now.</w:t>
      </w:r>
    </w:p>
    <w:p w:rsidR="00932399" w:rsidRPr="00384AE3" w:rsidRDefault="00932399" w:rsidP="00932399">
      <w:pPr>
        <w:numPr>
          <w:ilvl w:val="0"/>
          <w:numId w:val="22"/>
        </w:numPr>
        <w:spacing w:before="100" w:beforeAutospacing="1" w:after="100" w:afterAutospacing="1" w:line="240" w:lineRule="auto"/>
        <w:rPr>
          <w:rFonts w:ascii="Arial" w:hAnsi="Arial" w:cs="Arial"/>
        </w:rPr>
      </w:pPr>
      <w:r w:rsidRPr="00384AE3">
        <w:rPr>
          <w:rFonts w:ascii="Arial" w:hAnsi="Arial" w:cs="Arial"/>
        </w:rPr>
        <w:t>Julie is sleeping.</w:t>
      </w:r>
    </w:p>
    <w:p w:rsidR="00932399" w:rsidRPr="00384AE3" w:rsidRDefault="00932399" w:rsidP="00932399">
      <w:pPr>
        <w:spacing w:after="0"/>
        <w:rPr>
          <w:rFonts w:ascii="Arial" w:hAnsi="Arial" w:cs="Arial"/>
        </w:rPr>
      </w:pPr>
      <w:r w:rsidRPr="00384AE3">
        <w:rPr>
          <w:rFonts w:ascii="Arial" w:hAnsi="Arial" w:cs="Arial"/>
        </w:rPr>
        <w:t>2: We can also use this tense for other kinds of temporary situations, even if the action isn't happening at this moment.</w:t>
      </w:r>
    </w:p>
    <w:p w:rsidR="00932399" w:rsidRPr="00384AE3" w:rsidRDefault="00932399" w:rsidP="00932399">
      <w:pPr>
        <w:numPr>
          <w:ilvl w:val="0"/>
          <w:numId w:val="23"/>
        </w:numPr>
        <w:spacing w:before="100" w:beforeAutospacing="1" w:after="100" w:afterAutospacing="1" w:line="240" w:lineRule="auto"/>
        <w:rPr>
          <w:rFonts w:ascii="Arial" w:hAnsi="Arial" w:cs="Arial"/>
        </w:rPr>
      </w:pPr>
      <w:r w:rsidRPr="00384AE3">
        <w:rPr>
          <w:rFonts w:ascii="Arial" w:hAnsi="Arial" w:cs="Arial"/>
        </w:rPr>
        <w:t>John's working in a bar until he finds a job in his field. (He might not be working now.)</w:t>
      </w:r>
    </w:p>
    <w:p w:rsidR="00932399" w:rsidRPr="00384AE3" w:rsidRDefault="00932399" w:rsidP="00932399">
      <w:pPr>
        <w:numPr>
          <w:ilvl w:val="0"/>
          <w:numId w:val="23"/>
        </w:numPr>
        <w:spacing w:before="100" w:beforeAutospacing="1" w:after="100" w:afterAutospacing="1" w:line="240" w:lineRule="auto"/>
        <w:rPr>
          <w:rFonts w:ascii="Arial" w:hAnsi="Arial" w:cs="Arial"/>
        </w:rPr>
      </w:pPr>
      <w:r w:rsidRPr="00384AE3">
        <w:rPr>
          <w:rFonts w:ascii="Arial" w:hAnsi="Arial" w:cs="Arial"/>
        </w:rPr>
        <w:t>I'm reading a really great book.</w:t>
      </w:r>
    </w:p>
    <w:p w:rsidR="00932399" w:rsidRPr="00384AE3" w:rsidRDefault="00932399" w:rsidP="00932399">
      <w:pPr>
        <w:numPr>
          <w:ilvl w:val="0"/>
          <w:numId w:val="23"/>
        </w:numPr>
        <w:spacing w:before="100" w:beforeAutospacing="1" w:after="100" w:afterAutospacing="1" w:line="240" w:lineRule="auto"/>
        <w:rPr>
          <w:rFonts w:ascii="Arial" w:hAnsi="Arial" w:cs="Arial"/>
        </w:rPr>
      </w:pPr>
      <w:r w:rsidRPr="00384AE3">
        <w:rPr>
          <w:rFonts w:ascii="Arial" w:hAnsi="Arial" w:cs="Arial"/>
        </w:rPr>
        <w:t>She's staying with her friend for a week.</w:t>
      </w:r>
    </w:p>
    <w:p w:rsidR="00932399" w:rsidRPr="00384AE3" w:rsidRDefault="00932399" w:rsidP="00932399">
      <w:pPr>
        <w:spacing w:after="0"/>
        <w:rPr>
          <w:rFonts w:ascii="Arial" w:hAnsi="Arial" w:cs="Arial"/>
        </w:rPr>
      </w:pPr>
      <w:r w:rsidRPr="00384AE3">
        <w:rPr>
          <w:rFonts w:ascii="Arial" w:hAnsi="Arial" w:cs="Arial"/>
        </w:rPr>
        <w:t>Compare this with the present simple, which is used for permanent situations that we feel will continue for a long time.</w:t>
      </w:r>
    </w:p>
    <w:p w:rsidR="00932399" w:rsidRPr="00384AE3" w:rsidRDefault="00932399" w:rsidP="00932399">
      <w:pPr>
        <w:numPr>
          <w:ilvl w:val="0"/>
          <w:numId w:val="24"/>
        </w:numPr>
        <w:spacing w:before="100" w:beforeAutospacing="1" w:after="100" w:afterAutospacing="1" w:line="240" w:lineRule="auto"/>
        <w:rPr>
          <w:rFonts w:ascii="Arial" w:hAnsi="Arial" w:cs="Arial"/>
        </w:rPr>
      </w:pPr>
      <w:r w:rsidRPr="00384AE3">
        <w:rPr>
          <w:rFonts w:ascii="Arial" w:hAnsi="Arial" w:cs="Arial"/>
        </w:rPr>
        <w:t>I work in a school. (I think this is a permanent situation.)</w:t>
      </w:r>
    </w:p>
    <w:p w:rsidR="00932399" w:rsidRPr="00384AE3" w:rsidRDefault="00932399" w:rsidP="00932399">
      <w:pPr>
        <w:numPr>
          <w:ilvl w:val="0"/>
          <w:numId w:val="24"/>
        </w:numPr>
        <w:spacing w:before="100" w:beforeAutospacing="1" w:after="100" w:afterAutospacing="1" w:line="240" w:lineRule="auto"/>
        <w:rPr>
          <w:rFonts w:ascii="Arial" w:hAnsi="Arial" w:cs="Arial"/>
        </w:rPr>
      </w:pPr>
      <w:r w:rsidRPr="00384AE3">
        <w:rPr>
          <w:rFonts w:ascii="Arial" w:hAnsi="Arial" w:cs="Arial"/>
        </w:rPr>
        <w:t>I'm working in a school. (I think this is a temporary situation.)</w:t>
      </w:r>
    </w:p>
    <w:p w:rsidR="00932399" w:rsidRPr="00384AE3" w:rsidRDefault="00932399" w:rsidP="00932399">
      <w:pPr>
        <w:spacing w:after="0"/>
        <w:rPr>
          <w:rFonts w:ascii="Arial" w:hAnsi="Arial" w:cs="Arial"/>
        </w:rPr>
      </w:pPr>
      <w:r w:rsidRPr="00384AE3">
        <w:rPr>
          <w:rFonts w:ascii="Arial" w:hAnsi="Arial" w:cs="Arial"/>
        </w:rPr>
        <w:t>3: We can use the present continuous for temporary or new habits (for normal habits that continue for a long time, we use the present simple). We often use this with expressions like 'these days' or 'at the moment'.</w:t>
      </w:r>
    </w:p>
    <w:p w:rsidR="00932399" w:rsidRPr="00384AE3" w:rsidRDefault="00932399" w:rsidP="00932399">
      <w:pPr>
        <w:numPr>
          <w:ilvl w:val="0"/>
          <w:numId w:val="25"/>
        </w:numPr>
        <w:spacing w:before="100" w:beforeAutospacing="1" w:after="100" w:afterAutospacing="1" w:line="240" w:lineRule="auto"/>
        <w:rPr>
          <w:rFonts w:ascii="Arial" w:hAnsi="Arial" w:cs="Arial"/>
        </w:rPr>
      </w:pPr>
      <w:r w:rsidRPr="00384AE3">
        <w:rPr>
          <w:rFonts w:ascii="Arial" w:hAnsi="Arial" w:cs="Arial"/>
        </w:rPr>
        <w:t>He's eating a lot these days.</w:t>
      </w:r>
    </w:p>
    <w:p w:rsidR="00932399" w:rsidRPr="00384AE3" w:rsidRDefault="00932399" w:rsidP="00932399">
      <w:pPr>
        <w:numPr>
          <w:ilvl w:val="0"/>
          <w:numId w:val="25"/>
        </w:numPr>
        <w:spacing w:before="100" w:beforeAutospacing="1" w:after="100" w:afterAutospacing="1" w:line="240" w:lineRule="auto"/>
        <w:rPr>
          <w:rFonts w:ascii="Arial" w:hAnsi="Arial" w:cs="Arial"/>
        </w:rPr>
      </w:pPr>
      <w:r w:rsidRPr="00384AE3">
        <w:rPr>
          <w:rFonts w:ascii="Arial" w:hAnsi="Arial" w:cs="Arial"/>
        </w:rPr>
        <w:t>She's swimming every morning (she didn't use to do this).</w:t>
      </w:r>
    </w:p>
    <w:p w:rsidR="00932399" w:rsidRDefault="00932399" w:rsidP="00932399">
      <w:pPr>
        <w:numPr>
          <w:ilvl w:val="0"/>
          <w:numId w:val="25"/>
        </w:numPr>
        <w:spacing w:before="100" w:beforeAutospacing="1" w:after="100" w:afterAutospacing="1" w:line="240" w:lineRule="auto"/>
        <w:rPr>
          <w:rFonts w:ascii="Arial" w:hAnsi="Arial" w:cs="Arial"/>
        </w:rPr>
      </w:pPr>
      <w:r w:rsidRPr="00384AE3">
        <w:rPr>
          <w:rFonts w:ascii="Arial" w:hAnsi="Arial" w:cs="Arial"/>
        </w:rPr>
        <w:t>You're smoking too much.</w:t>
      </w:r>
    </w:p>
    <w:p w:rsidR="00932399" w:rsidRDefault="00932399" w:rsidP="00932399">
      <w:pPr>
        <w:spacing w:before="100" w:beforeAutospacing="1" w:after="100" w:afterAutospacing="1" w:line="240" w:lineRule="auto"/>
        <w:rPr>
          <w:rFonts w:ascii="Arial" w:hAnsi="Arial" w:cs="Arial"/>
        </w:rPr>
      </w:pPr>
    </w:p>
    <w:p w:rsidR="00932399" w:rsidRPr="00384AE3" w:rsidRDefault="00932399" w:rsidP="00932399">
      <w:pPr>
        <w:spacing w:before="100" w:beforeAutospacing="1" w:after="100" w:afterAutospacing="1" w:line="240" w:lineRule="auto"/>
        <w:rPr>
          <w:rFonts w:ascii="Arial" w:hAnsi="Arial" w:cs="Arial"/>
        </w:rPr>
      </w:pPr>
    </w:p>
    <w:p w:rsidR="00932399" w:rsidRPr="00384AE3" w:rsidRDefault="00932399" w:rsidP="00932399">
      <w:pPr>
        <w:spacing w:after="0"/>
        <w:rPr>
          <w:rFonts w:ascii="Arial" w:hAnsi="Arial" w:cs="Arial"/>
        </w:rPr>
      </w:pPr>
      <w:r w:rsidRPr="00384AE3">
        <w:rPr>
          <w:rFonts w:ascii="Arial" w:hAnsi="Arial" w:cs="Arial"/>
        </w:rPr>
        <w:t>4: Another present continuous use is for habits that are not regular, but that happen very often. In this case we usually use an adverb like 'always', 'forever' or 'constantly'. Often, we use the present continuous in this way to talk about an annoying habit.</w:t>
      </w:r>
    </w:p>
    <w:p w:rsidR="00932399" w:rsidRPr="00384AE3" w:rsidRDefault="00932399" w:rsidP="00932399">
      <w:pPr>
        <w:numPr>
          <w:ilvl w:val="0"/>
          <w:numId w:val="26"/>
        </w:numPr>
        <w:spacing w:before="100" w:beforeAutospacing="1" w:after="100" w:afterAutospacing="1" w:line="240" w:lineRule="auto"/>
        <w:rPr>
          <w:rFonts w:ascii="Arial" w:hAnsi="Arial" w:cs="Arial"/>
        </w:rPr>
      </w:pPr>
      <w:r w:rsidRPr="00384AE3">
        <w:rPr>
          <w:rFonts w:ascii="Arial" w:hAnsi="Arial" w:cs="Arial"/>
        </w:rPr>
        <w:t>You're forever losing your keys!</w:t>
      </w:r>
    </w:p>
    <w:p w:rsidR="00932399" w:rsidRPr="00384AE3" w:rsidRDefault="00932399" w:rsidP="00932399">
      <w:pPr>
        <w:numPr>
          <w:ilvl w:val="0"/>
          <w:numId w:val="26"/>
        </w:numPr>
        <w:spacing w:before="100" w:beforeAutospacing="1" w:after="100" w:afterAutospacing="1" w:line="240" w:lineRule="auto"/>
        <w:rPr>
          <w:rFonts w:ascii="Arial" w:hAnsi="Arial" w:cs="Arial"/>
        </w:rPr>
      </w:pPr>
      <w:r w:rsidRPr="00384AE3">
        <w:rPr>
          <w:rFonts w:ascii="Arial" w:hAnsi="Arial" w:cs="Arial"/>
        </w:rPr>
        <w:t>She's constantly missing the train.</w:t>
      </w:r>
    </w:p>
    <w:p w:rsidR="00932399" w:rsidRPr="00384AE3" w:rsidRDefault="00932399" w:rsidP="00932399">
      <w:pPr>
        <w:numPr>
          <w:ilvl w:val="0"/>
          <w:numId w:val="26"/>
        </w:numPr>
        <w:spacing w:before="100" w:beforeAutospacing="1" w:after="100" w:afterAutospacing="1" w:line="240" w:lineRule="auto"/>
        <w:rPr>
          <w:rFonts w:ascii="Arial" w:hAnsi="Arial" w:cs="Arial"/>
        </w:rPr>
      </w:pPr>
      <w:r w:rsidRPr="00384AE3">
        <w:rPr>
          <w:rFonts w:ascii="Arial" w:hAnsi="Arial" w:cs="Arial"/>
        </w:rPr>
        <w:t>Lucy's always smiling!</w:t>
      </w:r>
    </w:p>
    <w:p w:rsidR="00932399" w:rsidRPr="00384AE3" w:rsidRDefault="00932399" w:rsidP="00932399">
      <w:pPr>
        <w:spacing w:after="0"/>
        <w:rPr>
          <w:rFonts w:ascii="Arial" w:hAnsi="Arial" w:cs="Arial"/>
        </w:rPr>
      </w:pPr>
      <w:r w:rsidRPr="00384AE3">
        <w:rPr>
          <w:rStyle w:val="Strong"/>
          <w:rFonts w:ascii="Arial" w:hAnsi="Arial" w:cs="Arial"/>
        </w:rPr>
        <w:t>Future Uses</w:t>
      </w:r>
      <w:r w:rsidRPr="00384AE3">
        <w:rPr>
          <w:rFonts w:ascii="Arial" w:hAnsi="Arial" w:cs="Arial"/>
        </w:rPr>
        <w:br/>
        <w:t>5: The next use is for definite future arrangements (with a future time word). In this case we have already made a plan and we are pretty sure that the event will happen in the future.</w:t>
      </w:r>
    </w:p>
    <w:p w:rsidR="00932399" w:rsidRPr="00384AE3" w:rsidRDefault="00932399" w:rsidP="00932399">
      <w:pPr>
        <w:numPr>
          <w:ilvl w:val="0"/>
          <w:numId w:val="27"/>
        </w:numPr>
        <w:spacing w:before="100" w:beforeAutospacing="1" w:after="100" w:afterAutospacing="1" w:line="240" w:lineRule="auto"/>
        <w:rPr>
          <w:rFonts w:ascii="Arial" w:hAnsi="Arial" w:cs="Arial"/>
        </w:rPr>
      </w:pPr>
      <w:r w:rsidRPr="00384AE3">
        <w:rPr>
          <w:rFonts w:ascii="Arial" w:hAnsi="Arial" w:cs="Arial"/>
        </w:rPr>
        <w:t>I'm meeting my father tomorrow.</w:t>
      </w:r>
    </w:p>
    <w:p w:rsidR="00932399" w:rsidRPr="00384AE3" w:rsidRDefault="00932399" w:rsidP="00932399">
      <w:pPr>
        <w:numPr>
          <w:ilvl w:val="0"/>
          <w:numId w:val="27"/>
        </w:numPr>
        <w:spacing w:before="100" w:beforeAutospacing="1" w:after="100" w:afterAutospacing="1" w:line="240" w:lineRule="auto"/>
        <w:rPr>
          <w:rFonts w:ascii="Arial" w:hAnsi="Arial" w:cs="Arial"/>
        </w:rPr>
      </w:pPr>
      <w:r w:rsidRPr="00384AE3">
        <w:rPr>
          <w:rFonts w:ascii="Arial" w:hAnsi="Arial" w:cs="Arial"/>
        </w:rPr>
        <w:t>We're going to the beach at the weekend.</w:t>
      </w:r>
    </w:p>
    <w:p w:rsidR="00932399" w:rsidRPr="00384AE3" w:rsidRDefault="00932399" w:rsidP="00932399">
      <w:pPr>
        <w:numPr>
          <w:ilvl w:val="0"/>
          <w:numId w:val="27"/>
        </w:numPr>
        <w:spacing w:before="100" w:beforeAutospacing="1" w:after="100" w:afterAutospacing="1" w:line="240" w:lineRule="auto"/>
        <w:rPr>
          <w:rFonts w:ascii="Arial" w:hAnsi="Arial" w:cs="Arial"/>
        </w:rPr>
      </w:pPr>
      <w:r w:rsidRPr="00384AE3">
        <w:rPr>
          <w:rFonts w:ascii="Arial" w:hAnsi="Arial" w:cs="Arial"/>
        </w:rPr>
        <w:t>I'm leaving at three.</w:t>
      </w:r>
    </w:p>
    <w:p w:rsidR="00932399" w:rsidRPr="00384AE3" w:rsidRDefault="00932399" w:rsidP="00932399">
      <w:pPr>
        <w:pStyle w:val="Heading1"/>
        <w:spacing w:line="360" w:lineRule="atLeast"/>
        <w:rPr>
          <w:rFonts w:ascii="Arial" w:eastAsiaTheme="minorHAnsi" w:hAnsi="Arial" w:cs="Arial"/>
          <w:b w:val="0"/>
          <w:bCs w:val="0"/>
          <w:kern w:val="0"/>
          <w:sz w:val="22"/>
          <w:szCs w:val="22"/>
        </w:rPr>
      </w:pPr>
      <w:r w:rsidRPr="00384AE3">
        <w:rPr>
          <w:rFonts w:ascii="Arial" w:eastAsiaTheme="minorHAnsi" w:hAnsi="Arial" w:cs="Arial"/>
          <w:b w:val="0"/>
          <w:bCs w:val="0"/>
          <w:kern w:val="0"/>
          <w:sz w:val="22"/>
          <w:szCs w:val="22"/>
        </w:rPr>
        <w:t xml:space="preserve">We can't use this tense (or any other continuous tense) with </w:t>
      </w:r>
      <w:proofErr w:type="spellStart"/>
      <w:r w:rsidRPr="00384AE3">
        <w:rPr>
          <w:rFonts w:ascii="Arial" w:eastAsiaTheme="minorHAnsi" w:hAnsi="Arial" w:cs="Arial"/>
          <w:b w:val="0"/>
          <w:bCs w:val="0"/>
          <w:kern w:val="0"/>
          <w:sz w:val="22"/>
          <w:szCs w:val="22"/>
        </w:rPr>
        <w:t>stative</w:t>
      </w:r>
      <w:proofErr w:type="spellEnd"/>
      <w:r w:rsidRPr="00384AE3">
        <w:rPr>
          <w:rFonts w:ascii="Arial" w:eastAsiaTheme="minorHAnsi" w:hAnsi="Arial" w:cs="Arial"/>
          <w:b w:val="0"/>
          <w:bCs w:val="0"/>
          <w:kern w:val="0"/>
          <w:sz w:val="22"/>
          <w:szCs w:val="22"/>
        </w:rPr>
        <w:t xml:space="preserve"> verbs.</w:t>
      </w:r>
    </w:p>
    <w:p w:rsidR="00690891" w:rsidRDefault="00690891" w:rsidP="00690891">
      <w:pPr>
        <w:spacing w:before="100" w:beforeAutospacing="1" w:after="100" w:afterAutospacing="1" w:line="360" w:lineRule="atLeast"/>
        <w:outlineLvl w:val="0"/>
        <w:rPr>
          <w:rFonts w:ascii="Arial" w:eastAsia="Times New Roman" w:hAnsi="Arial" w:cs="Arial"/>
          <w:b/>
          <w:bCs/>
          <w:kern w:val="36"/>
          <w:sz w:val="48"/>
          <w:szCs w:val="48"/>
        </w:rPr>
      </w:pPr>
    </w:p>
    <w:p w:rsidR="00932399" w:rsidRPr="00690891" w:rsidRDefault="00932399" w:rsidP="00690891">
      <w:pPr>
        <w:spacing w:before="100" w:beforeAutospacing="1" w:after="100" w:afterAutospacing="1" w:line="360" w:lineRule="atLeast"/>
        <w:outlineLvl w:val="0"/>
        <w:rPr>
          <w:rFonts w:ascii="Arial" w:eastAsia="Times New Roman" w:hAnsi="Arial" w:cs="Arial"/>
          <w:b/>
          <w:bCs/>
          <w:kern w:val="36"/>
          <w:sz w:val="44"/>
          <w:szCs w:val="44"/>
          <w:u w:val="single"/>
        </w:rPr>
      </w:pPr>
      <w:r w:rsidRPr="00690891">
        <w:rPr>
          <w:rFonts w:ascii="Arial" w:eastAsia="Times New Roman" w:hAnsi="Arial" w:cs="Arial"/>
          <w:b/>
          <w:bCs/>
          <w:kern w:val="36"/>
          <w:sz w:val="44"/>
          <w:szCs w:val="44"/>
          <w:u w:val="single"/>
        </w:rPr>
        <w:t>Present Perfect and Past Simple</w:t>
      </w:r>
    </w:p>
    <w:p w:rsidR="00690891" w:rsidRPr="00690891" w:rsidRDefault="00690891" w:rsidP="00690891">
      <w:pPr>
        <w:pStyle w:val="Heading1"/>
        <w:spacing w:line="360" w:lineRule="atLeast"/>
        <w:rPr>
          <w:rStyle w:val="apple-converted-space"/>
          <w:rFonts w:ascii="Arial" w:hAnsi="Arial" w:cs="Arial"/>
          <w:sz w:val="40"/>
          <w:szCs w:val="40"/>
        </w:rPr>
      </w:pPr>
      <w:r w:rsidRPr="00690891">
        <w:rPr>
          <w:rFonts w:ascii="Arial" w:hAnsi="Arial" w:cs="Arial"/>
          <w:sz w:val="40"/>
          <w:szCs w:val="40"/>
        </w:rPr>
        <w:t>When</w:t>
      </w:r>
      <w:r w:rsidRPr="00690891">
        <w:rPr>
          <w:rStyle w:val="apple-converted-space"/>
          <w:rFonts w:ascii="Arial" w:hAnsi="Arial" w:cs="Arial"/>
          <w:sz w:val="40"/>
          <w:szCs w:val="40"/>
        </w:rPr>
        <w:t> to use Present Perfect Tense</w:t>
      </w:r>
    </w:p>
    <w:p w:rsidR="00690891" w:rsidRPr="000017E2" w:rsidRDefault="00690891" w:rsidP="00690891">
      <w:pPr>
        <w:spacing w:after="0" w:line="240" w:lineRule="auto"/>
        <w:rPr>
          <w:rFonts w:ascii="Arial" w:eastAsia="Times New Roman" w:hAnsi="Arial" w:cs="Arial"/>
          <w:sz w:val="24"/>
          <w:szCs w:val="24"/>
        </w:rPr>
      </w:pPr>
      <w:r w:rsidRPr="000017E2">
        <w:rPr>
          <w:rFonts w:ascii="Arial" w:eastAsia="Times New Roman" w:hAnsi="Arial" w:cs="Arial"/>
          <w:sz w:val="24"/>
          <w:szCs w:val="24"/>
        </w:rPr>
        <w:t>We use this tense for unfinished and finished actions.</w:t>
      </w:r>
      <w:r w:rsidRPr="000017E2">
        <w:rPr>
          <w:rFonts w:ascii="Arial" w:eastAsia="Times New Roman" w:hAnsi="Arial" w:cs="Arial"/>
          <w:sz w:val="24"/>
          <w:szCs w:val="24"/>
        </w:rPr>
        <w:br/>
      </w:r>
      <w:r w:rsidRPr="000017E2">
        <w:rPr>
          <w:rFonts w:ascii="Arial" w:eastAsia="Times New Roman" w:hAnsi="Arial" w:cs="Arial"/>
          <w:sz w:val="24"/>
          <w:szCs w:val="24"/>
        </w:rPr>
        <w:br/>
      </w:r>
      <w:r w:rsidRPr="004A2B79">
        <w:rPr>
          <w:rFonts w:ascii="Arial" w:eastAsia="Times New Roman" w:hAnsi="Arial" w:cs="Arial"/>
          <w:b/>
          <w:bCs/>
          <w:sz w:val="24"/>
          <w:szCs w:val="24"/>
        </w:rPr>
        <w:t>Unfinished Actions</w:t>
      </w:r>
      <w:r w:rsidRPr="000017E2">
        <w:rPr>
          <w:rFonts w:ascii="Arial" w:eastAsia="Times New Roman" w:hAnsi="Arial" w:cs="Arial"/>
          <w:sz w:val="24"/>
          <w:szCs w:val="24"/>
        </w:rPr>
        <w:br/>
        <w:t xml:space="preserve">1: We use this tense when we want to talk about unfinished actions or states or habits that started in the past and continue to the present. Usually we use it to say 'how long' and we need 'since' or 'for'. We often use </w:t>
      </w:r>
      <w:proofErr w:type="spellStart"/>
      <w:r w:rsidRPr="000017E2">
        <w:rPr>
          <w:rFonts w:ascii="Arial" w:eastAsia="Times New Roman" w:hAnsi="Arial" w:cs="Arial"/>
          <w:sz w:val="24"/>
          <w:szCs w:val="24"/>
        </w:rPr>
        <w:t>stative</w:t>
      </w:r>
      <w:proofErr w:type="spellEnd"/>
      <w:r w:rsidRPr="000017E2">
        <w:rPr>
          <w:rFonts w:ascii="Arial" w:eastAsia="Times New Roman" w:hAnsi="Arial" w:cs="Arial"/>
          <w:sz w:val="24"/>
          <w:szCs w:val="24"/>
        </w:rPr>
        <w:t xml:space="preserve"> verbs.</w:t>
      </w:r>
    </w:p>
    <w:p w:rsidR="00690891" w:rsidRDefault="00690891" w:rsidP="00690891">
      <w:pPr>
        <w:spacing w:before="100" w:beforeAutospacing="1" w:after="100" w:afterAutospacing="1" w:line="240" w:lineRule="auto"/>
        <w:ind w:left="720"/>
        <w:rPr>
          <w:rFonts w:ascii="Arial" w:eastAsia="Times New Roman" w:hAnsi="Arial" w:cs="Arial"/>
          <w:sz w:val="24"/>
          <w:szCs w:val="24"/>
        </w:rPr>
      </w:pPr>
    </w:p>
    <w:p w:rsidR="00690891" w:rsidRPr="000017E2" w:rsidRDefault="00690891" w:rsidP="00690891">
      <w:pPr>
        <w:numPr>
          <w:ilvl w:val="0"/>
          <w:numId w:val="37"/>
        </w:numPr>
        <w:spacing w:before="100" w:beforeAutospacing="1" w:after="100" w:afterAutospacing="1" w:line="240" w:lineRule="auto"/>
        <w:rPr>
          <w:rFonts w:ascii="Arial" w:eastAsia="Times New Roman" w:hAnsi="Arial" w:cs="Arial"/>
          <w:sz w:val="24"/>
          <w:szCs w:val="24"/>
        </w:rPr>
      </w:pPr>
      <w:r w:rsidRPr="000017E2">
        <w:rPr>
          <w:rFonts w:ascii="Arial" w:eastAsia="Times New Roman" w:hAnsi="Arial" w:cs="Arial"/>
          <w:sz w:val="24"/>
          <w:szCs w:val="24"/>
        </w:rPr>
        <w:t>I've known Karen since 1994.</w:t>
      </w:r>
    </w:p>
    <w:p w:rsidR="00690891" w:rsidRPr="000017E2" w:rsidRDefault="00690891" w:rsidP="00690891">
      <w:pPr>
        <w:numPr>
          <w:ilvl w:val="0"/>
          <w:numId w:val="37"/>
        </w:numPr>
        <w:spacing w:before="100" w:beforeAutospacing="1" w:after="100" w:afterAutospacing="1" w:line="240" w:lineRule="auto"/>
        <w:rPr>
          <w:rFonts w:ascii="Arial" w:eastAsia="Times New Roman" w:hAnsi="Arial" w:cs="Arial"/>
          <w:sz w:val="24"/>
          <w:szCs w:val="24"/>
        </w:rPr>
      </w:pPr>
      <w:r w:rsidRPr="000017E2">
        <w:rPr>
          <w:rFonts w:ascii="Arial" w:eastAsia="Times New Roman" w:hAnsi="Arial" w:cs="Arial"/>
          <w:sz w:val="24"/>
          <w:szCs w:val="24"/>
        </w:rPr>
        <w:t>She's lived in London for three years.</w:t>
      </w:r>
    </w:p>
    <w:p w:rsidR="00690891" w:rsidRPr="000017E2" w:rsidRDefault="00690891" w:rsidP="00690891">
      <w:pPr>
        <w:numPr>
          <w:ilvl w:val="0"/>
          <w:numId w:val="37"/>
        </w:numPr>
        <w:spacing w:before="100" w:beforeAutospacing="1" w:after="100" w:afterAutospacing="1" w:line="240" w:lineRule="auto"/>
        <w:rPr>
          <w:rFonts w:ascii="Arial" w:eastAsia="Times New Roman" w:hAnsi="Arial" w:cs="Arial"/>
          <w:sz w:val="24"/>
          <w:szCs w:val="24"/>
        </w:rPr>
      </w:pPr>
      <w:r w:rsidRPr="000017E2">
        <w:rPr>
          <w:rFonts w:ascii="Arial" w:eastAsia="Times New Roman" w:hAnsi="Arial" w:cs="Arial"/>
          <w:sz w:val="24"/>
          <w:szCs w:val="24"/>
        </w:rPr>
        <w:t>I've worked here for six months.</w:t>
      </w:r>
    </w:p>
    <w:p w:rsidR="00690891" w:rsidRPr="000017E2" w:rsidRDefault="00690891" w:rsidP="00690891">
      <w:pPr>
        <w:spacing w:after="0" w:line="240" w:lineRule="auto"/>
        <w:rPr>
          <w:rFonts w:ascii="Arial" w:eastAsia="Times New Roman" w:hAnsi="Arial" w:cs="Arial"/>
          <w:sz w:val="24"/>
          <w:szCs w:val="24"/>
        </w:rPr>
      </w:pPr>
      <w:r w:rsidRPr="000017E2">
        <w:rPr>
          <w:rFonts w:ascii="Arial" w:eastAsia="Times New Roman" w:hAnsi="Arial" w:cs="Arial"/>
          <w:sz w:val="24"/>
          <w:szCs w:val="24"/>
        </w:rPr>
        <w:t>'Since' and 'For'</w:t>
      </w:r>
      <w:r w:rsidRPr="000017E2">
        <w:rPr>
          <w:rFonts w:ascii="Arial" w:eastAsia="Times New Roman" w:hAnsi="Arial" w:cs="Arial"/>
          <w:sz w:val="24"/>
          <w:szCs w:val="24"/>
        </w:rPr>
        <w:br/>
        <w:t>We use 'since' with a fixed time in the past (2004, April 23rd, last year). The fixed time can be another action, which is in the past simple (since I was at school, since I arrived).</w:t>
      </w:r>
    </w:p>
    <w:p w:rsidR="00690891" w:rsidRPr="000017E2" w:rsidRDefault="00690891" w:rsidP="00690891">
      <w:pPr>
        <w:numPr>
          <w:ilvl w:val="0"/>
          <w:numId w:val="38"/>
        </w:numPr>
        <w:spacing w:before="100" w:beforeAutospacing="1" w:after="100" w:afterAutospacing="1" w:line="240" w:lineRule="auto"/>
        <w:rPr>
          <w:rFonts w:ascii="Arial" w:eastAsia="Times New Roman" w:hAnsi="Arial" w:cs="Arial"/>
          <w:sz w:val="24"/>
          <w:szCs w:val="24"/>
        </w:rPr>
      </w:pPr>
      <w:r w:rsidRPr="000017E2">
        <w:rPr>
          <w:rFonts w:ascii="Arial" w:eastAsia="Times New Roman" w:hAnsi="Arial" w:cs="Arial"/>
          <w:sz w:val="24"/>
          <w:szCs w:val="24"/>
        </w:rPr>
        <w:t>I've known Sam since 1992.</w:t>
      </w:r>
    </w:p>
    <w:p w:rsidR="00690891" w:rsidRPr="000017E2" w:rsidRDefault="00690891" w:rsidP="00690891">
      <w:pPr>
        <w:numPr>
          <w:ilvl w:val="0"/>
          <w:numId w:val="38"/>
        </w:numPr>
        <w:spacing w:before="100" w:beforeAutospacing="1" w:after="100" w:afterAutospacing="1" w:line="240" w:lineRule="auto"/>
        <w:rPr>
          <w:rFonts w:ascii="Arial" w:eastAsia="Times New Roman" w:hAnsi="Arial" w:cs="Arial"/>
          <w:sz w:val="24"/>
          <w:szCs w:val="24"/>
        </w:rPr>
      </w:pPr>
      <w:r w:rsidRPr="000017E2">
        <w:rPr>
          <w:rFonts w:ascii="Arial" w:eastAsia="Times New Roman" w:hAnsi="Arial" w:cs="Arial"/>
          <w:sz w:val="24"/>
          <w:szCs w:val="24"/>
        </w:rPr>
        <w:t>I've liked chocolate since I was a child.</w:t>
      </w:r>
    </w:p>
    <w:p w:rsidR="00690891" w:rsidRPr="000017E2" w:rsidRDefault="00690891" w:rsidP="00690891">
      <w:pPr>
        <w:numPr>
          <w:ilvl w:val="0"/>
          <w:numId w:val="38"/>
        </w:numPr>
        <w:spacing w:before="100" w:beforeAutospacing="1" w:after="100" w:afterAutospacing="1" w:line="240" w:lineRule="auto"/>
        <w:rPr>
          <w:rFonts w:ascii="Arial" w:eastAsia="Times New Roman" w:hAnsi="Arial" w:cs="Arial"/>
          <w:sz w:val="24"/>
          <w:szCs w:val="24"/>
        </w:rPr>
      </w:pPr>
      <w:r w:rsidRPr="000017E2">
        <w:rPr>
          <w:rFonts w:ascii="Arial" w:eastAsia="Times New Roman" w:hAnsi="Arial" w:cs="Arial"/>
          <w:sz w:val="24"/>
          <w:szCs w:val="24"/>
        </w:rPr>
        <w:t>She's been here since 2pm.</w:t>
      </w:r>
    </w:p>
    <w:p w:rsidR="00690891" w:rsidRDefault="00690891" w:rsidP="00690891">
      <w:pPr>
        <w:spacing w:after="0" w:line="240" w:lineRule="auto"/>
        <w:rPr>
          <w:rFonts w:ascii="Arial" w:eastAsia="Times New Roman" w:hAnsi="Arial" w:cs="Arial"/>
          <w:sz w:val="24"/>
          <w:szCs w:val="24"/>
        </w:rPr>
      </w:pPr>
    </w:p>
    <w:p w:rsidR="00690891" w:rsidRPr="000017E2" w:rsidRDefault="00690891" w:rsidP="00690891">
      <w:pPr>
        <w:spacing w:after="0" w:line="240" w:lineRule="auto"/>
        <w:rPr>
          <w:rFonts w:ascii="Arial" w:eastAsia="Times New Roman" w:hAnsi="Arial" w:cs="Arial"/>
          <w:sz w:val="24"/>
          <w:szCs w:val="24"/>
        </w:rPr>
      </w:pPr>
      <w:r w:rsidRPr="000017E2">
        <w:rPr>
          <w:rFonts w:ascii="Arial" w:eastAsia="Times New Roman" w:hAnsi="Arial" w:cs="Arial"/>
          <w:sz w:val="24"/>
          <w:szCs w:val="24"/>
        </w:rPr>
        <w:t>We use 'for' with a period of time (2 hours, three years, six months).</w:t>
      </w:r>
    </w:p>
    <w:p w:rsidR="00690891" w:rsidRPr="000017E2" w:rsidRDefault="00690891" w:rsidP="00690891">
      <w:pPr>
        <w:numPr>
          <w:ilvl w:val="0"/>
          <w:numId w:val="39"/>
        </w:numPr>
        <w:spacing w:before="100" w:beforeAutospacing="1" w:after="100" w:afterAutospacing="1" w:line="240" w:lineRule="auto"/>
        <w:rPr>
          <w:rFonts w:ascii="Arial" w:eastAsia="Times New Roman" w:hAnsi="Arial" w:cs="Arial"/>
          <w:sz w:val="24"/>
          <w:szCs w:val="24"/>
        </w:rPr>
      </w:pPr>
      <w:r w:rsidRPr="000017E2">
        <w:rPr>
          <w:rFonts w:ascii="Arial" w:eastAsia="Times New Roman" w:hAnsi="Arial" w:cs="Arial"/>
          <w:sz w:val="24"/>
          <w:szCs w:val="24"/>
        </w:rPr>
        <w:t>I've known Julie for ten years.</w:t>
      </w:r>
    </w:p>
    <w:p w:rsidR="00690891" w:rsidRPr="000017E2" w:rsidRDefault="00690891" w:rsidP="00690891">
      <w:pPr>
        <w:numPr>
          <w:ilvl w:val="0"/>
          <w:numId w:val="39"/>
        </w:numPr>
        <w:spacing w:before="100" w:beforeAutospacing="1" w:after="100" w:afterAutospacing="1" w:line="240" w:lineRule="auto"/>
        <w:rPr>
          <w:rFonts w:ascii="Arial" w:eastAsia="Times New Roman" w:hAnsi="Arial" w:cs="Arial"/>
          <w:sz w:val="24"/>
          <w:szCs w:val="24"/>
        </w:rPr>
      </w:pPr>
      <w:r w:rsidRPr="000017E2">
        <w:rPr>
          <w:rFonts w:ascii="Arial" w:eastAsia="Times New Roman" w:hAnsi="Arial" w:cs="Arial"/>
          <w:sz w:val="24"/>
          <w:szCs w:val="24"/>
        </w:rPr>
        <w:t>I've been hungry for hours.</w:t>
      </w:r>
    </w:p>
    <w:p w:rsidR="00690891" w:rsidRPr="000017E2" w:rsidRDefault="00690891" w:rsidP="00690891">
      <w:pPr>
        <w:numPr>
          <w:ilvl w:val="0"/>
          <w:numId w:val="39"/>
        </w:numPr>
        <w:spacing w:before="100" w:beforeAutospacing="1" w:after="100" w:afterAutospacing="1" w:line="240" w:lineRule="auto"/>
        <w:rPr>
          <w:rFonts w:ascii="Arial" w:eastAsia="Times New Roman" w:hAnsi="Arial" w:cs="Arial"/>
          <w:sz w:val="24"/>
          <w:szCs w:val="24"/>
        </w:rPr>
      </w:pPr>
      <w:r w:rsidRPr="000017E2">
        <w:rPr>
          <w:rFonts w:ascii="Arial" w:eastAsia="Times New Roman" w:hAnsi="Arial" w:cs="Arial"/>
          <w:sz w:val="24"/>
          <w:szCs w:val="24"/>
        </w:rPr>
        <w:t>She's had a cold for a week.</w:t>
      </w:r>
    </w:p>
    <w:p w:rsidR="00690891" w:rsidRPr="000017E2" w:rsidRDefault="00690891" w:rsidP="00690891">
      <w:pPr>
        <w:spacing w:after="0" w:line="240" w:lineRule="auto"/>
        <w:rPr>
          <w:rFonts w:ascii="Arial" w:eastAsia="Times New Roman" w:hAnsi="Arial" w:cs="Arial"/>
          <w:sz w:val="24"/>
          <w:szCs w:val="24"/>
        </w:rPr>
      </w:pPr>
      <w:r w:rsidRPr="004A2B79">
        <w:rPr>
          <w:rFonts w:ascii="Arial" w:eastAsia="Times New Roman" w:hAnsi="Arial" w:cs="Arial"/>
          <w:b/>
          <w:bCs/>
          <w:sz w:val="24"/>
          <w:szCs w:val="24"/>
        </w:rPr>
        <w:t>Finished Actions</w:t>
      </w:r>
      <w:r w:rsidRPr="000017E2">
        <w:rPr>
          <w:rFonts w:ascii="Arial" w:eastAsia="Times New Roman" w:hAnsi="Arial" w:cs="Arial"/>
          <w:sz w:val="24"/>
          <w:szCs w:val="24"/>
        </w:rPr>
        <w:br/>
        <w:t>2: Life experience. These are actions or events that happened sometime during a person's life. We don't say when the experience happened, and the person needs to be alive now. We often use the words 'ever' and 'never' here.</w:t>
      </w:r>
    </w:p>
    <w:p w:rsidR="00690891" w:rsidRPr="000017E2" w:rsidRDefault="00690891" w:rsidP="00690891">
      <w:pPr>
        <w:numPr>
          <w:ilvl w:val="0"/>
          <w:numId w:val="40"/>
        </w:numPr>
        <w:spacing w:before="100" w:beforeAutospacing="1" w:after="100" w:afterAutospacing="1" w:line="240" w:lineRule="auto"/>
        <w:rPr>
          <w:rFonts w:ascii="Arial" w:eastAsia="Times New Roman" w:hAnsi="Arial" w:cs="Arial"/>
          <w:sz w:val="24"/>
          <w:szCs w:val="24"/>
        </w:rPr>
      </w:pPr>
      <w:r w:rsidRPr="000017E2">
        <w:rPr>
          <w:rFonts w:ascii="Arial" w:eastAsia="Times New Roman" w:hAnsi="Arial" w:cs="Arial"/>
          <w:sz w:val="24"/>
          <w:szCs w:val="24"/>
        </w:rPr>
        <w:t>I have been to Tokyo.</w:t>
      </w:r>
    </w:p>
    <w:p w:rsidR="00690891" w:rsidRPr="000017E2" w:rsidRDefault="00690891" w:rsidP="00690891">
      <w:pPr>
        <w:numPr>
          <w:ilvl w:val="0"/>
          <w:numId w:val="40"/>
        </w:numPr>
        <w:spacing w:before="100" w:beforeAutospacing="1" w:after="100" w:afterAutospacing="1" w:line="240" w:lineRule="auto"/>
        <w:rPr>
          <w:rFonts w:ascii="Arial" w:eastAsia="Times New Roman" w:hAnsi="Arial" w:cs="Arial"/>
          <w:sz w:val="24"/>
          <w:szCs w:val="24"/>
        </w:rPr>
      </w:pPr>
      <w:r w:rsidRPr="000017E2">
        <w:rPr>
          <w:rFonts w:ascii="Arial" w:eastAsia="Times New Roman" w:hAnsi="Arial" w:cs="Arial"/>
          <w:sz w:val="24"/>
          <w:szCs w:val="24"/>
        </w:rPr>
        <w:t>They have visited Paris three times.</w:t>
      </w:r>
    </w:p>
    <w:p w:rsidR="00690891" w:rsidRPr="000017E2" w:rsidRDefault="00690891" w:rsidP="00690891">
      <w:pPr>
        <w:numPr>
          <w:ilvl w:val="0"/>
          <w:numId w:val="40"/>
        </w:numPr>
        <w:spacing w:before="100" w:beforeAutospacing="1" w:after="100" w:afterAutospacing="1" w:line="240" w:lineRule="auto"/>
        <w:rPr>
          <w:rFonts w:ascii="Arial" w:eastAsia="Times New Roman" w:hAnsi="Arial" w:cs="Arial"/>
          <w:sz w:val="24"/>
          <w:szCs w:val="24"/>
        </w:rPr>
      </w:pPr>
      <w:r w:rsidRPr="000017E2">
        <w:rPr>
          <w:rFonts w:ascii="Arial" w:eastAsia="Times New Roman" w:hAnsi="Arial" w:cs="Arial"/>
          <w:sz w:val="24"/>
          <w:szCs w:val="24"/>
        </w:rPr>
        <w:t>We have never seen that film.</w:t>
      </w:r>
    </w:p>
    <w:p w:rsidR="00690891" w:rsidRPr="000017E2" w:rsidRDefault="00690891" w:rsidP="00690891">
      <w:pPr>
        <w:spacing w:after="0" w:line="240" w:lineRule="auto"/>
        <w:rPr>
          <w:rFonts w:ascii="Arial" w:eastAsia="Times New Roman" w:hAnsi="Arial" w:cs="Arial"/>
          <w:sz w:val="24"/>
          <w:szCs w:val="24"/>
        </w:rPr>
      </w:pPr>
      <w:r w:rsidRPr="000017E2">
        <w:rPr>
          <w:rFonts w:ascii="Arial" w:eastAsia="Times New Roman" w:hAnsi="Arial" w:cs="Arial"/>
          <w:sz w:val="24"/>
          <w:szCs w:val="24"/>
        </w:rPr>
        <w:t xml:space="preserve">3: With an unfinished </w:t>
      </w:r>
      <w:proofErr w:type="gramStart"/>
      <w:r w:rsidRPr="000017E2">
        <w:rPr>
          <w:rFonts w:ascii="Arial" w:eastAsia="Times New Roman" w:hAnsi="Arial" w:cs="Arial"/>
          <w:sz w:val="24"/>
          <w:szCs w:val="24"/>
        </w:rPr>
        <w:t>time</w:t>
      </w:r>
      <w:proofErr w:type="gramEnd"/>
      <w:r w:rsidRPr="000017E2">
        <w:rPr>
          <w:rFonts w:ascii="Arial" w:eastAsia="Times New Roman" w:hAnsi="Arial" w:cs="Arial"/>
          <w:sz w:val="24"/>
          <w:szCs w:val="24"/>
        </w:rPr>
        <w:t xml:space="preserve"> word (this month, this week, today). The period of time is still continuing.</w:t>
      </w:r>
    </w:p>
    <w:p w:rsidR="00690891" w:rsidRPr="000017E2" w:rsidRDefault="00690891" w:rsidP="00690891">
      <w:pPr>
        <w:numPr>
          <w:ilvl w:val="0"/>
          <w:numId w:val="41"/>
        </w:numPr>
        <w:spacing w:before="100" w:beforeAutospacing="1" w:after="100" w:afterAutospacing="1" w:line="240" w:lineRule="auto"/>
        <w:rPr>
          <w:rFonts w:ascii="Arial" w:eastAsia="Times New Roman" w:hAnsi="Arial" w:cs="Arial"/>
          <w:sz w:val="24"/>
          <w:szCs w:val="24"/>
        </w:rPr>
      </w:pPr>
      <w:r w:rsidRPr="000017E2">
        <w:rPr>
          <w:rFonts w:ascii="Arial" w:eastAsia="Times New Roman" w:hAnsi="Arial" w:cs="Arial"/>
          <w:sz w:val="24"/>
          <w:szCs w:val="24"/>
        </w:rPr>
        <w:t>I haven't seen her this month.</w:t>
      </w:r>
    </w:p>
    <w:p w:rsidR="00690891" w:rsidRPr="000017E2" w:rsidRDefault="00690891" w:rsidP="00690891">
      <w:pPr>
        <w:numPr>
          <w:ilvl w:val="0"/>
          <w:numId w:val="41"/>
        </w:numPr>
        <w:spacing w:before="100" w:beforeAutospacing="1" w:after="100" w:afterAutospacing="1" w:line="240" w:lineRule="auto"/>
        <w:rPr>
          <w:rFonts w:ascii="Arial" w:eastAsia="Times New Roman" w:hAnsi="Arial" w:cs="Arial"/>
          <w:sz w:val="24"/>
          <w:szCs w:val="24"/>
        </w:rPr>
      </w:pPr>
      <w:r w:rsidRPr="000017E2">
        <w:rPr>
          <w:rFonts w:ascii="Arial" w:eastAsia="Times New Roman" w:hAnsi="Arial" w:cs="Arial"/>
          <w:sz w:val="24"/>
          <w:szCs w:val="24"/>
        </w:rPr>
        <w:t>She's drunk three cups of coffee today.</w:t>
      </w:r>
    </w:p>
    <w:p w:rsidR="00690891" w:rsidRPr="000017E2" w:rsidRDefault="00690891" w:rsidP="00690891">
      <w:pPr>
        <w:numPr>
          <w:ilvl w:val="0"/>
          <w:numId w:val="41"/>
        </w:numPr>
        <w:spacing w:before="100" w:beforeAutospacing="1" w:after="100" w:afterAutospacing="1" w:line="240" w:lineRule="auto"/>
        <w:rPr>
          <w:rFonts w:ascii="Arial" w:eastAsia="Times New Roman" w:hAnsi="Arial" w:cs="Arial"/>
          <w:sz w:val="24"/>
          <w:szCs w:val="24"/>
        </w:rPr>
      </w:pPr>
      <w:r w:rsidRPr="000017E2">
        <w:rPr>
          <w:rFonts w:ascii="Arial" w:eastAsia="Times New Roman" w:hAnsi="Arial" w:cs="Arial"/>
          <w:sz w:val="24"/>
          <w:szCs w:val="24"/>
        </w:rPr>
        <w:t>I've already moved house twice this year!</w:t>
      </w:r>
    </w:p>
    <w:p w:rsidR="00690891" w:rsidRPr="000017E2" w:rsidRDefault="00690891" w:rsidP="00690891">
      <w:pPr>
        <w:spacing w:after="0" w:line="240" w:lineRule="auto"/>
        <w:rPr>
          <w:rFonts w:ascii="Arial" w:eastAsia="Times New Roman" w:hAnsi="Arial" w:cs="Arial"/>
          <w:sz w:val="24"/>
          <w:szCs w:val="24"/>
        </w:rPr>
      </w:pPr>
      <w:r w:rsidRPr="000017E2">
        <w:rPr>
          <w:rFonts w:ascii="Arial" w:eastAsia="Times New Roman" w:hAnsi="Arial" w:cs="Arial"/>
          <w:sz w:val="24"/>
          <w:szCs w:val="24"/>
        </w:rPr>
        <w:t>We CAN'T use the present perfect with a finished time word.</w:t>
      </w:r>
    </w:p>
    <w:p w:rsidR="00690891" w:rsidRPr="000017E2" w:rsidRDefault="00690891" w:rsidP="00690891">
      <w:pPr>
        <w:spacing w:before="100" w:beforeAutospacing="1" w:after="100" w:afterAutospacing="1" w:line="240" w:lineRule="auto"/>
        <w:ind w:left="720"/>
        <w:rPr>
          <w:rFonts w:ascii="Arial" w:eastAsia="Times New Roman" w:hAnsi="Arial" w:cs="Arial"/>
          <w:sz w:val="24"/>
          <w:szCs w:val="24"/>
        </w:rPr>
      </w:pPr>
      <w:r w:rsidRPr="004A2B79">
        <w:rPr>
          <w:rFonts w:ascii="Arial" w:eastAsia="Times New Roman" w:hAnsi="Arial" w:cs="Arial"/>
          <w:sz w:val="24"/>
          <w:szCs w:val="24"/>
        </w:rPr>
        <w:t xml:space="preserve">Incorrect </w:t>
      </w:r>
      <w:r w:rsidRPr="000017E2">
        <w:rPr>
          <w:rFonts w:ascii="Arial" w:eastAsia="Times New Roman" w:hAnsi="Arial" w:cs="Arial"/>
          <w:sz w:val="24"/>
          <w:szCs w:val="24"/>
        </w:rPr>
        <w:t>:</w:t>
      </w:r>
      <w:r w:rsidRPr="004A2B79">
        <w:rPr>
          <w:rFonts w:ascii="Arial" w:eastAsia="Times New Roman" w:hAnsi="Arial" w:cs="Arial"/>
          <w:sz w:val="24"/>
          <w:szCs w:val="24"/>
        </w:rPr>
        <w:t xml:space="preserve"> I have seen him yesterday.</w:t>
      </w:r>
      <w:del w:id="0" w:author="Unknown">
        <w:r w:rsidRPr="000017E2">
          <w:rPr>
            <w:rFonts w:ascii="Arial" w:eastAsia="Times New Roman" w:hAnsi="Arial" w:cs="Arial"/>
            <w:sz w:val="24"/>
            <w:szCs w:val="24"/>
          </w:rPr>
          <w:delText>I've seen him yesterday.</w:delText>
        </w:r>
      </w:del>
    </w:p>
    <w:p w:rsidR="00690891" w:rsidRPr="000017E2" w:rsidRDefault="00690891" w:rsidP="00690891">
      <w:pPr>
        <w:spacing w:after="0" w:line="240" w:lineRule="auto"/>
        <w:rPr>
          <w:rFonts w:ascii="Arial" w:eastAsia="Times New Roman" w:hAnsi="Arial" w:cs="Arial"/>
          <w:sz w:val="24"/>
          <w:szCs w:val="24"/>
        </w:rPr>
      </w:pPr>
      <w:r w:rsidRPr="000017E2">
        <w:rPr>
          <w:rFonts w:ascii="Arial" w:eastAsia="Times New Roman" w:hAnsi="Arial" w:cs="Arial"/>
          <w:sz w:val="24"/>
          <w:szCs w:val="24"/>
        </w:rPr>
        <w:t>4: A finished action with a result in the present (focus on result). We often use the present perfect to talk about something that happened in the recent past, but that is still true or important now. Sometimes we can use the past simple here, especially in US English.</w:t>
      </w:r>
    </w:p>
    <w:p w:rsidR="00690891" w:rsidRPr="000017E2" w:rsidRDefault="00690891" w:rsidP="00690891">
      <w:pPr>
        <w:numPr>
          <w:ilvl w:val="0"/>
          <w:numId w:val="42"/>
        </w:numPr>
        <w:spacing w:before="100" w:beforeAutospacing="1" w:after="100" w:afterAutospacing="1" w:line="240" w:lineRule="auto"/>
        <w:rPr>
          <w:rFonts w:ascii="Arial" w:eastAsia="Times New Roman" w:hAnsi="Arial" w:cs="Arial"/>
          <w:sz w:val="24"/>
          <w:szCs w:val="24"/>
        </w:rPr>
      </w:pPr>
      <w:r w:rsidRPr="000017E2">
        <w:rPr>
          <w:rFonts w:ascii="Arial" w:eastAsia="Times New Roman" w:hAnsi="Arial" w:cs="Arial"/>
          <w:sz w:val="24"/>
          <w:szCs w:val="24"/>
        </w:rPr>
        <w:t>I've lost my keys (so I can't get into my house).</w:t>
      </w:r>
    </w:p>
    <w:p w:rsidR="00690891" w:rsidRPr="000017E2" w:rsidRDefault="00690891" w:rsidP="00690891">
      <w:pPr>
        <w:numPr>
          <w:ilvl w:val="0"/>
          <w:numId w:val="42"/>
        </w:numPr>
        <w:spacing w:before="100" w:beforeAutospacing="1" w:after="100" w:afterAutospacing="1" w:line="240" w:lineRule="auto"/>
        <w:rPr>
          <w:rFonts w:ascii="Arial" w:eastAsia="Times New Roman" w:hAnsi="Arial" w:cs="Arial"/>
          <w:sz w:val="24"/>
          <w:szCs w:val="24"/>
        </w:rPr>
      </w:pPr>
      <w:r w:rsidRPr="000017E2">
        <w:rPr>
          <w:rFonts w:ascii="Arial" w:eastAsia="Times New Roman" w:hAnsi="Arial" w:cs="Arial"/>
          <w:sz w:val="24"/>
          <w:szCs w:val="24"/>
        </w:rPr>
        <w:t>She's hurt her leg (so she can't play tennis today).</w:t>
      </w:r>
    </w:p>
    <w:p w:rsidR="00690891" w:rsidRDefault="00690891" w:rsidP="00690891">
      <w:pPr>
        <w:numPr>
          <w:ilvl w:val="0"/>
          <w:numId w:val="42"/>
        </w:numPr>
        <w:spacing w:before="100" w:beforeAutospacing="1" w:after="100" w:afterAutospacing="1" w:line="240" w:lineRule="auto"/>
        <w:rPr>
          <w:rFonts w:ascii="Arial" w:eastAsia="Times New Roman" w:hAnsi="Arial" w:cs="Arial"/>
          <w:sz w:val="24"/>
          <w:szCs w:val="24"/>
        </w:rPr>
      </w:pPr>
      <w:r w:rsidRPr="000017E2">
        <w:rPr>
          <w:rFonts w:ascii="Arial" w:eastAsia="Times New Roman" w:hAnsi="Arial" w:cs="Arial"/>
          <w:sz w:val="24"/>
          <w:szCs w:val="24"/>
        </w:rPr>
        <w:t>They've missed the bus (so they will be late).</w:t>
      </w:r>
    </w:p>
    <w:p w:rsidR="00690891" w:rsidRPr="000017E2" w:rsidRDefault="00690891" w:rsidP="00690891">
      <w:pPr>
        <w:spacing w:after="0" w:line="240" w:lineRule="auto"/>
        <w:rPr>
          <w:rFonts w:ascii="Arial" w:eastAsia="Times New Roman" w:hAnsi="Arial" w:cs="Arial"/>
          <w:sz w:val="24"/>
          <w:szCs w:val="24"/>
        </w:rPr>
      </w:pPr>
      <w:r w:rsidRPr="000017E2">
        <w:rPr>
          <w:rFonts w:ascii="Arial" w:eastAsia="Times New Roman" w:hAnsi="Arial" w:cs="Arial"/>
          <w:sz w:val="24"/>
          <w:szCs w:val="24"/>
        </w:rPr>
        <w:t>5: We can also use the present perfect to talk about something that happened recently, even if there isn't a clear result in the present. This is common when we want to introduce news and we often use the words 'just / yet / already / recently'. However, the past simple is also correct in these cases, especially in US English.</w:t>
      </w:r>
    </w:p>
    <w:p w:rsidR="00690891" w:rsidRPr="000017E2" w:rsidRDefault="00690891" w:rsidP="00690891">
      <w:pPr>
        <w:numPr>
          <w:ilvl w:val="0"/>
          <w:numId w:val="43"/>
        </w:numPr>
        <w:spacing w:before="100" w:beforeAutospacing="1" w:after="100" w:afterAutospacing="1" w:line="240" w:lineRule="auto"/>
        <w:rPr>
          <w:rFonts w:ascii="Arial" w:eastAsia="Times New Roman" w:hAnsi="Arial" w:cs="Arial"/>
          <w:sz w:val="24"/>
          <w:szCs w:val="24"/>
        </w:rPr>
      </w:pPr>
      <w:r w:rsidRPr="000017E2">
        <w:rPr>
          <w:rFonts w:ascii="Arial" w:eastAsia="Times New Roman" w:hAnsi="Arial" w:cs="Arial"/>
          <w:sz w:val="24"/>
          <w:szCs w:val="24"/>
        </w:rPr>
        <w:t>The Queen has given a speech.</w:t>
      </w:r>
    </w:p>
    <w:p w:rsidR="00690891" w:rsidRPr="000017E2" w:rsidRDefault="00690891" w:rsidP="00690891">
      <w:pPr>
        <w:numPr>
          <w:ilvl w:val="0"/>
          <w:numId w:val="43"/>
        </w:numPr>
        <w:spacing w:before="100" w:beforeAutospacing="1" w:after="100" w:afterAutospacing="1" w:line="240" w:lineRule="auto"/>
        <w:rPr>
          <w:rFonts w:ascii="Arial" w:eastAsia="Times New Roman" w:hAnsi="Arial" w:cs="Arial"/>
          <w:sz w:val="24"/>
          <w:szCs w:val="24"/>
        </w:rPr>
      </w:pPr>
      <w:r w:rsidRPr="000017E2">
        <w:rPr>
          <w:rFonts w:ascii="Arial" w:eastAsia="Times New Roman" w:hAnsi="Arial" w:cs="Arial"/>
          <w:sz w:val="24"/>
          <w:szCs w:val="24"/>
        </w:rPr>
        <w:t>I've just seen Lucy.</w:t>
      </w:r>
    </w:p>
    <w:p w:rsidR="00690891" w:rsidRPr="000017E2" w:rsidRDefault="00690891" w:rsidP="00690891">
      <w:pPr>
        <w:numPr>
          <w:ilvl w:val="0"/>
          <w:numId w:val="43"/>
        </w:numPr>
        <w:spacing w:before="100" w:beforeAutospacing="1" w:after="100" w:afterAutospacing="1" w:line="240" w:lineRule="auto"/>
        <w:rPr>
          <w:rFonts w:ascii="Arial" w:eastAsia="Times New Roman" w:hAnsi="Arial" w:cs="Arial"/>
          <w:sz w:val="24"/>
          <w:szCs w:val="24"/>
        </w:rPr>
      </w:pPr>
      <w:r w:rsidRPr="000017E2">
        <w:rPr>
          <w:rFonts w:ascii="Arial" w:eastAsia="Times New Roman" w:hAnsi="Arial" w:cs="Arial"/>
          <w:sz w:val="24"/>
          <w:szCs w:val="24"/>
        </w:rPr>
        <w:t>The Mayor has announced a new plan for the railways.</w:t>
      </w:r>
    </w:p>
    <w:p w:rsidR="00690891" w:rsidRPr="000017E2" w:rsidRDefault="00690891" w:rsidP="00690891">
      <w:pPr>
        <w:spacing w:after="0" w:line="240" w:lineRule="auto"/>
        <w:rPr>
          <w:rFonts w:ascii="Arial" w:eastAsia="Times New Roman" w:hAnsi="Arial" w:cs="Arial"/>
          <w:sz w:val="24"/>
          <w:szCs w:val="24"/>
        </w:rPr>
      </w:pPr>
      <w:proofErr w:type="spellStart"/>
      <w:r w:rsidRPr="004A2B79">
        <w:rPr>
          <w:rFonts w:ascii="Arial" w:eastAsia="Times New Roman" w:hAnsi="Arial" w:cs="Arial"/>
          <w:b/>
          <w:bCs/>
          <w:sz w:val="24"/>
          <w:szCs w:val="24"/>
        </w:rPr>
        <w:t>Been</w:t>
      </w:r>
      <w:proofErr w:type="spellEnd"/>
      <w:r w:rsidRPr="004A2B79">
        <w:rPr>
          <w:rFonts w:ascii="Arial" w:eastAsia="Times New Roman" w:hAnsi="Arial" w:cs="Arial"/>
          <w:b/>
          <w:bCs/>
          <w:sz w:val="24"/>
          <w:szCs w:val="24"/>
        </w:rPr>
        <w:t xml:space="preserve"> and Gone</w:t>
      </w:r>
      <w:r w:rsidRPr="000017E2">
        <w:rPr>
          <w:rFonts w:ascii="Arial" w:eastAsia="Times New Roman" w:hAnsi="Arial" w:cs="Arial"/>
          <w:sz w:val="24"/>
          <w:szCs w:val="24"/>
        </w:rPr>
        <w:br/>
        <w:t>In this tense, we use both 'been' and 'gone' as the past participle of 'go', but in slightly different circumstances. We use 'been' (often when we talk about life experience) to mean that the person we're talking about visited the place and came back.</w:t>
      </w:r>
    </w:p>
    <w:p w:rsidR="00690891" w:rsidRDefault="00690891" w:rsidP="00690891">
      <w:pPr>
        <w:spacing w:before="100" w:beforeAutospacing="1" w:after="100" w:afterAutospacing="1" w:line="240" w:lineRule="auto"/>
        <w:ind w:left="720"/>
        <w:rPr>
          <w:rFonts w:ascii="Arial" w:eastAsia="Times New Roman" w:hAnsi="Arial" w:cs="Arial"/>
          <w:sz w:val="24"/>
          <w:szCs w:val="24"/>
        </w:rPr>
      </w:pPr>
    </w:p>
    <w:p w:rsidR="00690891" w:rsidRPr="000017E2" w:rsidRDefault="00690891" w:rsidP="00690891">
      <w:pPr>
        <w:numPr>
          <w:ilvl w:val="0"/>
          <w:numId w:val="44"/>
        </w:numPr>
        <w:spacing w:before="100" w:beforeAutospacing="1" w:after="100" w:afterAutospacing="1" w:line="240" w:lineRule="auto"/>
        <w:rPr>
          <w:rFonts w:ascii="Arial" w:eastAsia="Times New Roman" w:hAnsi="Arial" w:cs="Arial"/>
          <w:sz w:val="24"/>
          <w:szCs w:val="24"/>
        </w:rPr>
      </w:pPr>
      <w:r w:rsidRPr="000017E2">
        <w:rPr>
          <w:rFonts w:ascii="Arial" w:eastAsia="Times New Roman" w:hAnsi="Arial" w:cs="Arial"/>
          <w:sz w:val="24"/>
          <w:szCs w:val="24"/>
        </w:rPr>
        <w:t>I've been to Paris (in my life, but now I'm in London, where I live).</w:t>
      </w:r>
    </w:p>
    <w:p w:rsidR="00690891" w:rsidRPr="000017E2" w:rsidRDefault="00690891" w:rsidP="00690891">
      <w:pPr>
        <w:numPr>
          <w:ilvl w:val="0"/>
          <w:numId w:val="44"/>
        </w:numPr>
        <w:spacing w:before="100" w:beforeAutospacing="1" w:after="100" w:afterAutospacing="1" w:line="240" w:lineRule="auto"/>
        <w:rPr>
          <w:rFonts w:ascii="Arial" w:eastAsia="Times New Roman" w:hAnsi="Arial" w:cs="Arial"/>
          <w:sz w:val="24"/>
          <w:szCs w:val="24"/>
        </w:rPr>
      </w:pPr>
      <w:r w:rsidRPr="000017E2">
        <w:rPr>
          <w:rFonts w:ascii="Arial" w:eastAsia="Times New Roman" w:hAnsi="Arial" w:cs="Arial"/>
          <w:sz w:val="24"/>
          <w:szCs w:val="24"/>
        </w:rPr>
        <w:t>She has been to school today (but now she's back at home).</w:t>
      </w:r>
    </w:p>
    <w:p w:rsidR="00690891" w:rsidRPr="000017E2" w:rsidRDefault="00690891" w:rsidP="00690891">
      <w:pPr>
        <w:numPr>
          <w:ilvl w:val="0"/>
          <w:numId w:val="44"/>
        </w:numPr>
        <w:spacing w:before="100" w:beforeAutospacing="1" w:after="100" w:afterAutospacing="1" w:line="240" w:lineRule="auto"/>
        <w:rPr>
          <w:rFonts w:ascii="Arial" w:eastAsia="Times New Roman" w:hAnsi="Arial" w:cs="Arial"/>
          <w:sz w:val="24"/>
          <w:szCs w:val="24"/>
        </w:rPr>
      </w:pPr>
      <w:r w:rsidRPr="000017E2">
        <w:rPr>
          <w:rFonts w:ascii="Arial" w:eastAsia="Times New Roman" w:hAnsi="Arial" w:cs="Arial"/>
          <w:sz w:val="24"/>
          <w:szCs w:val="24"/>
        </w:rPr>
        <w:t>They have never been to California.</w:t>
      </w:r>
    </w:p>
    <w:p w:rsidR="00690891" w:rsidRPr="000017E2" w:rsidRDefault="00690891" w:rsidP="00690891">
      <w:pPr>
        <w:spacing w:after="0" w:line="240" w:lineRule="auto"/>
        <w:rPr>
          <w:rFonts w:ascii="Arial" w:eastAsia="Times New Roman" w:hAnsi="Arial" w:cs="Arial"/>
          <w:sz w:val="24"/>
          <w:szCs w:val="24"/>
        </w:rPr>
      </w:pPr>
      <w:r w:rsidRPr="000017E2">
        <w:rPr>
          <w:rFonts w:ascii="Arial" w:eastAsia="Times New Roman" w:hAnsi="Arial" w:cs="Arial"/>
          <w:sz w:val="24"/>
          <w:szCs w:val="24"/>
        </w:rPr>
        <w:t>We use 'gone' (often when we are talking about an action with a result in the present) to mean that the person went to the place and is at the place now.</w:t>
      </w:r>
    </w:p>
    <w:p w:rsidR="00690891" w:rsidRPr="000017E2" w:rsidRDefault="00690891" w:rsidP="00690891">
      <w:pPr>
        <w:numPr>
          <w:ilvl w:val="0"/>
          <w:numId w:val="45"/>
        </w:numPr>
        <w:spacing w:before="100" w:beforeAutospacing="1" w:after="100" w:afterAutospacing="1" w:line="240" w:lineRule="auto"/>
        <w:rPr>
          <w:rFonts w:ascii="Arial" w:eastAsia="Times New Roman" w:hAnsi="Arial" w:cs="Arial"/>
          <w:sz w:val="24"/>
          <w:szCs w:val="24"/>
        </w:rPr>
      </w:pPr>
      <w:r w:rsidRPr="000017E2">
        <w:rPr>
          <w:rFonts w:ascii="Arial" w:eastAsia="Times New Roman" w:hAnsi="Arial" w:cs="Arial"/>
          <w:sz w:val="24"/>
          <w:szCs w:val="24"/>
        </w:rPr>
        <w:t>Where's John? He's gone to the shops (he's at the shops now).</w:t>
      </w:r>
    </w:p>
    <w:p w:rsidR="00690891" w:rsidRPr="000017E2" w:rsidRDefault="00690891" w:rsidP="00690891">
      <w:pPr>
        <w:numPr>
          <w:ilvl w:val="0"/>
          <w:numId w:val="45"/>
        </w:numPr>
        <w:spacing w:before="100" w:beforeAutospacing="1" w:after="100" w:afterAutospacing="1" w:line="240" w:lineRule="auto"/>
        <w:rPr>
          <w:rFonts w:ascii="Arial" w:eastAsia="Times New Roman" w:hAnsi="Arial" w:cs="Arial"/>
          <w:sz w:val="24"/>
          <w:szCs w:val="24"/>
        </w:rPr>
      </w:pPr>
      <w:r w:rsidRPr="000017E2">
        <w:rPr>
          <w:rFonts w:ascii="Arial" w:eastAsia="Times New Roman" w:hAnsi="Arial" w:cs="Arial"/>
          <w:sz w:val="24"/>
          <w:szCs w:val="24"/>
        </w:rPr>
        <w:t>Julie has gone to Mexico (now she's in Mexico).</w:t>
      </w:r>
    </w:p>
    <w:p w:rsidR="00690891" w:rsidRPr="000017E2" w:rsidRDefault="00690891" w:rsidP="00690891">
      <w:pPr>
        <w:numPr>
          <w:ilvl w:val="0"/>
          <w:numId w:val="45"/>
        </w:numPr>
        <w:spacing w:before="100" w:beforeAutospacing="1" w:after="100" w:afterAutospacing="1" w:line="240" w:lineRule="auto"/>
        <w:rPr>
          <w:rFonts w:ascii="Arial" w:eastAsia="Times New Roman" w:hAnsi="Arial" w:cs="Arial"/>
          <w:sz w:val="24"/>
          <w:szCs w:val="24"/>
        </w:rPr>
      </w:pPr>
      <w:r w:rsidRPr="000017E2">
        <w:rPr>
          <w:rFonts w:ascii="Arial" w:eastAsia="Times New Roman" w:hAnsi="Arial" w:cs="Arial"/>
          <w:sz w:val="24"/>
          <w:szCs w:val="24"/>
        </w:rPr>
        <w:t>They've gone to Japan for three weeks (now they're in Japan).</w:t>
      </w:r>
    </w:p>
    <w:p w:rsidR="00690891" w:rsidRPr="00932399" w:rsidRDefault="00690891" w:rsidP="00690891">
      <w:pPr>
        <w:pStyle w:val="Heading1"/>
        <w:spacing w:line="360" w:lineRule="atLeast"/>
        <w:rPr>
          <w:rFonts w:ascii="Arial" w:hAnsi="Arial" w:cs="Arial"/>
          <w:sz w:val="40"/>
          <w:szCs w:val="40"/>
          <w:u w:val="single"/>
        </w:rPr>
      </w:pPr>
      <w:r w:rsidRPr="00932399">
        <w:rPr>
          <w:rFonts w:ascii="Arial" w:hAnsi="Arial" w:cs="Arial"/>
          <w:sz w:val="40"/>
          <w:szCs w:val="40"/>
          <w:u w:val="single"/>
        </w:rPr>
        <w:t>When to use Past simple</w:t>
      </w:r>
    </w:p>
    <w:p w:rsidR="00690891" w:rsidRPr="004A2B79" w:rsidRDefault="00690891" w:rsidP="00690891">
      <w:pPr>
        <w:spacing w:after="0" w:line="240" w:lineRule="auto"/>
        <w:rPr>
          <w:rFonts w:ascii="Arial" w:eastAsia="Times New Roman" w:hAnsi="Arial" w:cs="Arial"/>
          <w:sz w:val="24"/>
          <w:szCs w:val="24"/>
        </w:rPr>
      </w:pPr>
      <w:r w:rsidRPr="004A2B79">
        <w:rPr>
          <w:rFonts w:ascii="Arial" w:eastAsia="Times New Roman" w:hAnsi="Arial" w:cs="Arial"/>
          <w:sz w:val="24"/>
          <w:szCs w:val="24"/>
        </w:rPr>
        <w:t>This is the basic past tense. We use it whenever we want to talk about the past and we don't have any special situation that means we should use the past perfect, present perfect or past continuous.</w:t>
      </w:r>
      <w:r w:rsidRPr="004A2B79">
        <w:rPr>
          <w:rFonts w:ascii="Arial" w:eastAsia="Times New Roman" w:hAnsi="Arial" w:cs="Arial"/>
          <w:sz w:val="24"/>
          <w:szCs w:val="24"/>
        </w:rPr>
        <w:br/>
      </w:r>
      <w:r w:rsidRPr="004A2B79">
        <w:rPr>
          <w:rFonts w:ascii="Arial" w:eastAsia="Times New Roman" w:hAnsi="Arial" w:cs="Arial"/>
          <w:sz w:val="24"/>
          <w:szCs w:val="24"/>
        </w:rPr>
        <w:br/>
      </w:r>
      <w:r w:rsidRPr="004A2B79">
        <w:rPr>
          <w:rFonts w:ascii="Arial" w:eastAsia="Times New Roman" w:hAnsi="Arial" w:cs="Arial"/>
          <w:b/>
          <w:bCs/>
          <w:sz w:val="24"/>
          <w:szCs w:val="24"/>
        </w:rPr>
        <w:t>Finished actions, states or habits in the past.</w:t>
      </w:r>
      <w:r w:rsidRPr="004A2B79">
        <w:rPr>
          <w:rFonts w:ascii="Arial" w:eastAsia="Times New Roman" w:hAnsi="Arial" w:cs="Arial"/>
          <w:sz w:val="24"/>
          <w:szCs w:val="24"/>
        </w:rPr>
        <w:br/>
        <w:t>1: We use it with finished actions, states or habits in the past when we have a finished time word (yesterday, last week, at 2 o'clock, in 2003).</w:t>
      </w:r>
    </w:p>
    <w:p w:rsidR="00690891" w:rsidRPr="004A2B79" w:rsidRDefault="00690891" w:rsidP="00690891">
      <w:pPr>
        <w:numPr>
          <w:ilvl w:val="0"/>
          <w:numId w:val="46"/>
        </w:numPr>
        <w:spacing w:before="100" w:beforeAutospacing="1" w:after="100" w:afterAutospacing="1" w:line="240" w:lineRule="auto"/>
        <w:rPr>
          <w:rFonts w:ascii="Arial" w:eastAsia="Times New Roman" w:hAnsi="Arial" w:cs="Arial"/>
          <w:sz w:val="24"/>
          <w:szCs w:val="24"/>
        </w:rPr>
      </w:pPr>
      <w:r w:rsidRPr="004A2B79">
        <w:rPr>
          <w:rFonts w:ascii="Arial" w:eastAsia="Times New Roman" w:hAnsi="Arial" w:cs="Arial"/>
          <w:sz w:val="24"/>
          <w:szCs w:val="24"/>
        </w:rPr>
        <w:t>I went to the cinema yesterday.</w:t>
      </w:r>
    </w:p>
    <w:p w:rsidR="00690891" w:rsidRPr="004A2B79" w:rsidRDefault="00690891" w:rsidP="00690891">
      <w:pPr>
        <w:numPr>
          <w:ilvl w:val="0"/>
          <w:numId w:val="46"/>
        </w:numPr>
        <w:spacing w:before="100" w:beforeAutospacing="1" w:after="100" w:afterAutospacing="1" w:line="240" w:lineRule="auto"/>
        <w:rPr>
          <w:rFonts w:ascii="Arial" w:eastAsia="Times New Roman" w:hAnsi="Arial" w:cs="Arial"/>
          <w:sz w:val="24"/>
          <w:szCs w:val="24"/>
        </w:rPr>
      </w:pPr>
      <w:r w:rsidRPr="004A2B79">
        <w:rPr>
          <w:rFonts w:ascii="Arial" w:eastAsia="Times New Roman" w:hAnsi="Arial" w:cs="Arial"/>
          <w:sz w:val="24"/>
          <w:szCs w:val="24"/>
        </w:rPr>
        <w:t>We spent a lot of time Japan in 2007.</w:t>
      </w:r>
    </w:p>
    <w:p w:rsidR="00690891" w:rsidRPr="004A2B79" w:rsidRDefault="00690891" w:rsidP="00690891">
      <w:pPr>
        <w:spacing w:after="0" w:line="240" w:lineRule="auto"/>
        <w:rPr>
          <w:rFonts w:ascii="Arial" w:eastAsia="Times New Roman" w:hAnsi="Arial" w:cs="Arial"/>
          <w:sz w:val="24"/>
          <w:szCs w:val="24"/>
        </w:rPr>
      </w:pPr>
      <w:r w:rsidRPr="004A2B79">
        <w:rPr>
          <w:rFonts w:ascii="Arial" w:eastAsia="Times New Roman" w:hAnsi="Arial" w:cs="Arial"/>
          <w:sz w:val="24"/>
          <w:szCs w:val="24"/>
        </w:rPr>
        <w:t>2: We use it with finished actions, states or habits in the past when we know from general knowledge that the time period has finished. This includes when the person we are talking about is dead.</w:t>
      </w:r>
    </w:p>
    <w:p w:rsidR="00690891" w:rsidRDefault="00690891" w:rsidP="00690891">
      <w:pPr>
        <w:numPr>
          <w:ilvl w:val="0"/>
          <w:numId w:val="47"/>
        </w:numPr>
        <w:spacing w:before="100" w:beforeAutospacing="1" w:after="100" w:afterAutospacing="1" w:line="240" w:lineRule="auto"/>
        <w:rPr>
          <w:rFonts w:ascii="Arial" w:eastAsia="Times New Roman" w:hAnsi="Arial" w:cs="Arial"/>
          <w:sz w:val="24"/>
          <w:szCs w:val="24"/>
        </w:rPr>
      </w:pPr>
      <w:r w:rsidRPr="004A2B79">
        <w:rPr>
          <w:rFonts w:ascii="Arial" w:eastAsia="Times New Roman" w:hAnsi="Arial" w:cs="Arial"/>
          <w:sz w:val="24"/>
          <w:szCs w:val="24"/>
        </w:rPr>
        <w:t>Leonardo painted the Mona Lisa.</w:t>
      </w:r>
    </w:p>
    <w:p w:rsidR="00690891" w:rsidRPr="00690891" w:rsidRDefault="00690891" w:rsidP="00690891">
      <w:pPr>
        <w:numPr>
          <w:ilvl w:val="0"/>
          <w:numId w:val="47"/>
        </w:numPr>
        <w:spacing w:before="100" w:beforeAutospacing="1" w:after="100" w:afterAutospacing="1" w:line="240" w:lineRule="auto"/>
        <w:rPr>
          <w:rFonts w:ascii="Arial" w:eastAsia="Times New Roman" w:hAnsi="Arial" w:cs="Arial"/>
          <w:sz w:val="24"/>
          <w:szCs w:val="24"/>
        </w:rPr>
      </w:pPr>
      <w:r w:rsidRPr="00690891">
        <w:rPr>
          <w:rFonts w:ascii="Arial" w:eastAsia="Times New Roman" w:hAnsi="Arial" w:cs="Arial"/>
          <w:sz w:val="24"/>
          <w:szCs w:val="24"/>
        </w:rPr>
        <w:t>The Vikings invaded Britain.</w:t>
      </w:r>
    </w:p>
    <w:p w:rsidR="00690891" w:rsidRPr="004A2B79" w:rsidRDefault="00690891" w:rsidP="00690891">
      <w:pPr>
        <w:spacing w:after="0" w:line="240" w:lineRule="auto"/>
        <w:rPr>
          <w:rFonts w:ascii="Arial" w:eastAsia="Times New Roman" w:hAnsi="Arial" w:cs="Arial"/>
          <w:sz w:val="24"/>
          <w:szCs w:val="24"/>
        </w:rPr>
      </w:pPr>
      <w:r w:rsidRPr="004A2B79">
        <w:rPr>
          <w:rFonts w:ascii="Arial" w:eastAsia="Times New Roman" w:hAnsi="Arial" w:cs="Arial"/>
          <w:sz w:val="24"/>
          <w:szCs w:val="24"/>
        </w:rPr>
        <w:t>3: We use it with finished actions, states or habits in the past that we have introduced with the present perfect or another tense. This is sometimes called 'details of news'.</w:t>
      </w:r>
    </w:p>
    <w:p w:rsidR="00690891" w:rsidRPr="004A2B79" w:rsidRDefault="00690891" w:rsidP="00690891">
      <w:pPr>
        <w:numPr>
          <w:ilvl w:val="0"/>
          <w:numId w:val="48"/>
        </w:numPr>
        <w:spacing w:before="100" w:beforeAutospacing="1" w:after="100" w:afterAutospacing="1" w:line="240" w:lineRule="auto"/>
        <w:rPr>
          <w:rFonts w:ascii="Arial" w:eastAsia="Times New Roman" w:hAnsi="Arial" w:cs="Arial"/>
          <w:sz w:val="24"/>
          <w:szCs w:val="24"/>
        </w:rPr>
      </w:pPr>
      <w:r w:rsidRPr="004A2B79">
        <w:rPr>
          <w:rFonts w:ascii="Arial" w:eastAsia="Times New Roman" w:hAnsi="Arial" w:cs="Arial"/>
          <w:sz w:val="24"/>
          <w:szCs w:val="24"/>
        </w:rPr>
        <w:t>I've hurt my leg. I fell off a ladder when I was painting my bedroom.</w:t>
      </w:r>
    </w:p>
    <w:p w:rsidR="00690891" w:rsidRPr="004A2B79" w:rsidRDefault="00690891" w:rsidP="00690891">
      <w:pPr>
        <w:numPr>
          <w:ilvl w:val="0"/>
          <w:numId w:val="48"/>
        </w:numPr>
        <w:spacing w:before="100" w:beforeAutospacing="1" w:after="100" w:afterAutospacing="1" w:line="240" w:lineRule="auto"/>
        <w:rPr>
          <w:rFonts w:ascii="Arial" w:eastAsia="Times New Roman" w:hAnsi="Arial" w:cs="Arial"/>
          <w:sz w:val="24"/>
          <w:szCs w:val="24"/>
        </w:rPr>
      </w:pPr>
      <w:r w:rsidRPr="004A2B79">
        <w:rPr>
          <w:rFonts w:ascii="Arial" w:eastAsia="Times New Roman" w:hAnsi="Arial" w:cs="Arial"/>
          <w:sz w:val="24"/>
          <w:szCs w:val="24"/>
        </w:rPr>
        <w:t>I've been on holiday. I went to Spain and Portugal.</w:t>
      </w:r>
    </w:p>
    <w:p w:rsidR="00690891" w:rsidRPr="004A2B79" w:rsidRDefault="00690891" w:rsidP="00690891">
      <w:pPr>
        <w:spacing w:after="0" w:line="240" w:lineRule="auto"/>
        <w:rPr>
          <w:rFonts w:ascii="Arial" w:eastAsia="Times New Roman" w:hAnsi="Arial" w:cs="Arial"/>
          <w:sz w:val="24"/>
          <w:szCs w:val="24"/>
        </w:rPr>
      </w:pPr>
      <w:r w:rsidRPr="004A2B79">
        <w:rPr>
          <w:rFonts w:ascii="Arial" w:eastAsia="Times New Roman" w:hAnsi="Arial" w:cs="Arial"/>
          <w:sz w:val="24"/>
          <w:szCs w:val="24"/>
        </w:rPr>
        <w:t>4: For stories or lists of events, we often use the past simple for the actions in the story and the past continuous for the background.</w:t>
      </w:r>
    </w:p>
    <w:p w:rsidR="00690891" w:rsidRPr="004A2B79" w:rsidRDefault="00690891" w:rsidP="00690891">
      <w:pPr>
        <w:numPr>
          <w:ilvl w:val="0"/>
          <w:numId w:val="49"/>
        </w:numPr>
        <w:spacing w:before="100" w:beforeAutospacing="1" w:after="100" w:afterAutospacing="1" w:line="240" w:lineRule="auto"/>
        <w:rPr>
          <w:rFonts w:ascii="Arial" w:eastAsia="Times New Roman" w:hAnsi="Arial" w:cs="Arial"/>
          <w:sz w:val="24"/>
          <w:szCs w:val="24"/>
        </w:rPr>
      </w:pPr>
      <w:r w:rsidRPr="004A2B79">
        <w:rPr>
          <w:rFonts w:ascii="Arial" w:eastAsia="Times New Roman" w:hAnsi="Arial" w:cs="Arial"/>
          <w:sz w:val="24"/>
          <w:szCs w:val="24"/>
        </w:rPr>
        <w:t>He went to a café. People were chatting and music was playing. He sat down and ordered a coffee.</w:t>
      </w:r>
    </w:p>
    <w:p w:rsidR="00690891" w:rsidRPr="004A2B79" w:rsidRDefault="00690891" w:rsidP="00690891">
      <w:pPr>
        <w:spacing w:after="0" w:line="240" w:lineRule="auto"/>
        <w:rPr>
          <w:rFonts w:ascii="Arial" w:eastAsia="Times New Roman" w:hAnsi="Arial" w:cs="Arial"/>
          <w:sz w:val="24"/>
          <w:szCs w:val="24"/>
        </w:rPr>
      </w:pPr>
      <w:r w:rsidRPr="004A2B79">
        <w:rPr>
          <w:rFonts w:ascii="Arial" w:eastAsia="Times New Roman" w:hAnsi="Arial" w:cs="Arial"/>
          <w:b/>
          <w:bCs/>
          <w:sz w:val="24"/>
          <w:szCs w:val="24"/>
        </w:rPr>
        <w:t>Unreal or imaginary things in the present or future.</w:t>
      </w:r>
      <w:r w:rsidRPr="004A2B79">
        <w:rPr>
          <w:rFonts w:ascii="Arial" w:eastAsia="Times New Roman" w:hAnsi="Arial" w:cs="Arial"/>
          <w:sz w:val="24"/>
          <w:szCs w:val="24"/>
        </w:rPr>
        <w:br/>
        <w:t>5: We use the past simple to talk about things that are not real in the present or future. So we use it with the second conditional and after words like 'wish'.</w:t>
      </w:r>
    </w:p>
    <w:p w:rsidR="00690891" w:rsidRDefault="00690891" w:rsidP="00690891">
      <w:pPr>
        <w:spacing w:before="100" w:beforeAutospacing="1" w:after="100" w:afterAutospacing="1" w:line="240" w:lineRule="auto"/>
        <w:ind w:left="720"/>
        <w:rPr>
          <w:rFonts w:ascii="Arial" w:eastAsia="Times New Roman" w:hAnsi="Arial" w:cs="Arial"/>
          <w:sz w:val="24"/>
          <w:szCs w:val="24"/>
        </w:rPr>
      </w:pPr>
    </w:p>
    <w:p w:rsidR="00690891" w:rsidRPr="004A2B79" w:rsidRDefault="00690891" w:rsidP="00690891">
      <w:pPr>
        <w:numPr>
          <w:ilvl w:val="0"/>
          <w:numId w:val="50"/>
        </w:numPr>
        <w:spacing w:before="100" w:beforeAutospacing="1" w:after="100" w:afterAutospacing="1" w:line="240" w:lineRule="auto"/>
        <w:rPr>
          <w:rFonts w:ascii="Arial" w:eastAsia="Times New Roman" w:hAnsi="Arial" w:cs="Arial"/>
          <w:sz w:val="24"/>
          <w:szCs w:val="24"/>
        </w:rPr>
      </w:pPr>
      <w:r w:rsidRPr="004A2B79">
        <w:rPr>
          <w:rFonts w:ascii="Arial" w:eastAsia="Times New Roman" w:hAnsi="Arial" w:cs="Arial"/>
          <w:sz w:val="24"/>
          <w:szCs w:val="24"/>
        </w:rPr>
        <w:t>If I won the lottery, I would buy a house.</w:t>
      </w:r>
    </w:p>
    <w:p w:rsidR="00690891" w:rsidRPr="004A2B79" w:rsidRDefault="00690891" w:rsidP="00690891">
      <w:pPr>
        <w:numPr>
          <w:ilvl w:val="0"/>
          <w:numId w:val="50"/>
        </w:numPr>
        <w:spacing w:before="100" w:beforeAutospacing="1" w:after="100" w:afterAutospacing="1" w:line="240" w:lineRule="auto"/>
        <w:rPr>
          <w:rFonts w:ascii="Arial" w:eastAsia="Times New Roman" w:hAnsi="Arial" w:cs="Arial"/>
          <w:sz w:val="24"/>
          <w:szCs w:val="24"/>
        </w:rPr>
      </w:pPr>
      <w:r w:rsidRPr="004A2B79">
        <w:rPr>
          <w:rFonts w:ascii="Arial" w:eastAsia="Times New Roman" w:hAnsi="Arial" w:cs="Arial"/>
          <w:sz w:val="24"/>
          <w:szCs w:val="24"/>
        </w:rPr>
        <w:t>I wish I had more time!</w:t>
      </w:r>
    </w:p>
    <w:p w:rsidR="00690891" w:rsidRPr="000017E2" w:rsidRDefault="00690891" w:rsidP="00932399">
      <w:pPr>
        <w:spacing w:before="100" w:beforeAutospacing="1" w:after="100" w:afterAutospacing="1" w:line="360" w:lineRule="atLeast"/>
        <w:jc w:val="center"/>
        <w:outlineLvl w:val="0"/>
        <w:rPr>
          <w:rFonts w:ascii="Arial" w:eastAsia="Times New Roman" w:hAnsi="Arial" w:cs="Arial"/>
          <w:b/>
          <w:bCs/>
          <w:kern w:val="36"/>
          <w:sz w:val="48"/>
          <w:szCs w:val="48"/>
        </w:rPr>
      </w:pPr>
    </w:p>
    <w:tbl>
      <w:tblPr>
        <w:tblW w:w="0" w:type="auto"/>
        <w:tblInd w:w="150" w:type="dxa"/>
        <w:tblBorders>
          <w:top w:val="single" w:sz="6" w:space="0" w:color="000000"/>
          <w:left w:val="single" w:sz="6" w:space="0" w:color="000000"/>
          <w:bottom w:val="single" w:sz="6" w:space="0" w:color="000000"/>
          <w:right w:val="single" w:sz="6" w:space="0" w:color="000000"/>
        </w:tblBorders>
        <w:tblCellMar>
          <w:top w:w="75" w:type="dxa"/>
          <w:left w:w="75" w:type="dxa"/>
          <w:bottom w:w="75" w:type="dxa"/>
          <w:right w:w="75" w:type="dxa"/>
        </w:tblCellMar>
        <w:tblLook w:val="04A0" w:firstRow="1" w:lastRow="0" w:firstColumn="1" w:lastColumn="0" w:noHBand="0" w:noVBand="1"/>
      </w:tblPr>
      <w:tblGrid>
        <w:gridCol w:w="3911"/>
        <w:gridCol w:w="4952"/>
      </w:tblGrid>
      <w:tr w:rsidR="00932399" w:rsidRPr="004A2B79" w:rsidTr="00EE5670">
        <w:tc>
          <w:tcPr>
            <w:tcW w:w="0" w:type="auto"/>
            <w:tcBorders>
              <w:top w:val="single" w:sz="6" w:space="0" w:color="000000"/>
              <w:left w:val="single" w:sz="6" w:space="0" w:color="000000"/>
              <w:bottom w:val="single" w:sz="6" w:space="0" w:color="000000"/>
              <w:right w:val="single" w:sz="6" w:space="0" w:color="000000"/>
            </w:tcBorders>
            <w:tcMar>
              <w:top w:w="225" w:type="dxa"/>
              <w:left w:w="225" w:type="dxa"/>
              <w:bottom w:w="225" w:type="dxa"/>
              <w:right w:w="225" w:type="dxa"/>
            </w:tcMar>
            <w:vAlign w:val="center"/>
            <w:hideMark/>
          </w:tcPr>
          <w:p w:rsidR="00932399" w:rsidRPr="000017E2" w:rsidRDefault="00932399" w:rsidP="00932399">
            <w:pPr>
              <w:spacing w:before="150" w:after="0" w:line="240" w:lineRule="auto"/>
              <w:ind w:left="150" w:right="150"/>
              <w:rPr>
                <w:rFonts w:ascii="Arial" w:eastAsia="Times New Roman" w:hAnsi="Arial" w:cs="Arial"/>
                <w:sz w:val="24"/>
                <w:szCs w:val="24"/>
              </w:rPr>
            </w:pPr>
            <w:r w:rsidRPr="004A2B79">
              <w:rPr>
                <w:rFonts w:ascii="Arial" w:eastAsia="Times New Roman" w:hAnsi="Arial" w:cs="Arial"/>
                <w:b/>
                <w:bCs/>
                <w:sz w:val="24"/>
                <w:szCs w:val="24"/>
              </w:rPr>
              <w:t>Present Perfect Simple</w:t>
            </w:r>
          </w:p>
        </w:tc>
        <w:tc>
          <w:tcPr>
            <w:tcW w:w="0" w:type="auto"/>
            <w:tcBorders>
              <w:top w:val="single" w:sz="6" w:space="0" w:color="000000"/>
              <w:left w:val="single" w:sz="6" w:space="0" w:color="000000"/>
              <w:bottom w:val="single" w:sz="6" w:space="0" w:color="000000"/>
              <w:right w:val="single" w:sz="6" w:space="0" w:color="000000"/>
            </w:tcBorders>
            <w:tcMar>
              <w:top w:w="225" w:type="dxa"/>
              <w:left w:w="225" w:type="dxa"/>
              <w:bottom w:w="225" w:type="dxa"/>
              <w:right w:w="225" w:type="dxa"/>
            </w:tcMar>
            <w:vAlign w:val="center"/>
            <w:hideMark/>
          </w:tcPr>
          <w:p w:rsidR="00932399" w:rsidRPr="000017E2" w:rsidRDefault="00932399" w:rsidP="00932399">
            <w:pPr>
              <w:spacing w:before="150" w:after="0" w:line="240" w:lineRule="auto"/>
              <w:ind w:left="150" w:right="150"/>
              <w:rPr>
                <w:rFonts w:ascii="Arial" w:eastAsia="Times New Roman" w:hAnsi="Arial" w:cs="Arial"/>
                <w:sz w:val="24"/>
                <w:szCs w:val="24"/>
              </w:rPr>
            </w:pPr>
            <w:r w:rsidRPr="004A2B79">
              <w:rPr>
                <w:rFonts w:ascii="Arial" w:eastAsia="Times New Roman" w:hAnsi="Arial" w:cs="Arial"/>
                <w:b/>
                <w:bCs/>
                <w:sz w:val="24"/>
                <w:szCs w:val="24"/>
              </w:rPr>
              <w:t>Past Simple</w:t>
            </w:r>
          </w:p>
        </w:tc>
      </w:tr>
      <w:tr w:rsidR="00932399" w:rsidRPr="004A2B79" w:rsidTr="00EE5670">
        <w:tc>
          <w:tcPr>
            <w:tcW w:w="0" w:type="auto"/>
            <w:tcBorders>
              <w:top w:val="single" w:sz="6" w:space="0" w:color="000000"/>
              <w:left w:val="single" w:sz="6" w:space="0" w:color="000000"/>
              <w:bottom w:val="single" w:sz="6" w:space="0" w:color="000000"/>
              <w:right w:val="single" w:sz="6" w:space="0" w:color="000000"/>
            </w:tcBorders>
            <w:tcMar>
              <w:top w:w="225" w:type="dxa"/>
              <w:left w:w="225" w:type="dxa"/>
              <w:bottom w:w="225" w:type="dxa"/>
              <w:right w:w="225" w:type="dxa"/>
            </w:tcMar>
            <w:vAlign w:val="center"/>
            <w:hideMark/>
          </w:tcPr>
          <w:p w:rsidR="00932399" w:rsidRPr="000017E2" w:rsidRDefault="00932399" w:rsidP="00932399">
            <w:pPr>
              <w:spacing w:before="150" w:after="0" w:line="240" w:lineRule="auto"/>
              <w:ind w:left="150" w:right="150"/>
              <w:rPr>
                <w:rFonts w:ascii="Arial" w:eastAsia="Times New Roman" w:hAnsi="Arial" w:cs="Arial"/>
                <w:sz w:val="24"/>
                <w:szCs w:val="24"/>
              </w:rPr>
            </w:pPr>
            <w:r w:rsidRPr="000017E2">
              <w:rPr>
                <w:rFonts w:ascii="Arial" w:eastAsia="Times New Roman" w:hAnsi="Arial" w:cs="Arial"/>
                <w:sz w:val="24"/>
                <w:szCs w:val="24"/>
              </w:rPr>
              <w:t>Unfinished actions that started in the past and continue to the present:</w:t>
            </w:r>
          </w:p>
          <w:p w:rsidR="00932399" w:rsidRPr="000017E2" w:rsidRDefault="00932399" w:rsidP="00932399">
            <w:pPr>
              <w:numPr>
                <w:ilvl w:val="0"/>
                <w:numId w:val="28"/>
              </w:numPr>
              <w:spacing w:before="100" w:beforeAutospacing="1" w:after="0" w:line="240" w:lineRule="auto"/>
              <w:ind w:left="870" w:right="150"/>
              <w:rPr>
                <w:rFonts w:ascii="Arial" w:eastAsia="Times New Roman" w:hAnsi="Arial" w:cs="Arial"/>
                <w:sz w:val="24"/>
                <w:szCs w:val="24"/>
              </w:rPr>
            </w:pPr>
            <w:r w:rsidRPr="000017E2">
              <w:rPr>
                <w:rFonts w:ascii="Arial" w:eastAsia="Times New Roman" w:hAnsi="Arial" w:cs="Arial"/>
                <w:sz w:val="24"/>
                <w:szCs w:val="24"/>
              </w:rPr>
              <w:t>I</w:t>
            </w:r>
            <w:r w:rsidRPr="004A2B79">
              <w:rPr>
                <w:rFonts w:ascii="Arial" w:eastAsia="Times New Roman" w:hAnsi="Arial" w:cs="Arial"/>
                <w:b/>
                <w:bCs/>
                <w:sz w:val="24"/>
                <w:szCs w:val="24"/>
              </w:rPr>
              <w:t>'ve known</w:t>
            </w:r>
            <w:r w:rsidRPr="004A2B79">
              <w:rPr>
                <w:rFonts w:ascii="Arial" w:eastAsia="Times New Roman" w:hAnsi="Arial" w:cs="Arial"/>
                <w:sz w:val="24"/>
                <w:szCs w:val="24"/>
              </w:rPr>
              <w:t> </w:t>
            </w:r>
            <w:r w:rsidRPr="000017E2">
              <w:rPr>
                <w:rFonts w:ascii="Arial" w:eastAsia="Times New Roman" w:hAnsi="Arial" w:cs="Arial"/>
                <w:sz w:val="24"/>
                <w:szCs w:val="24"/>
              </w:rPr>
              <w:t>Julie for ten years (and I still know her).</w:t>
            </w:r>
          </w:p>
        </w:tc>
        <w:tc>
          <w:tcPr>
            <w:tcW w:w="0" w:type="auto"/>
            <w:tcBorders>
              <w:top w:val="single" w:sz="6" w:space="0" w:color="000000"/>
              <w:left w:val="single" w:sz="6" w:space="0" w:color="000000"/>
              <w:bottom w:val="single" w:sz="6" w:space="0" w:color="000000"/>
              <w:right w:val="single" w:sz="6" w:space="0" w:color="000000"/>
            </w:tcBorders>
            <w:tcMar>
              <w:top w:w="225" w:type="dxa"/>
              <w:left w:w="225" w:type="dxa"/>
              <w:bottom w:w="225" w:type="dxa"/>
              <w:right w:w="225" w:type="dxa"/>
            </w:tcMar>
            <w:vAlign w:val="center"/>
            <w:hideMark/>
          </w:tcPr>
          <w:p w:rsidR="00932399" w:rsidRPr="000017E2" w:rsidRDefault="00932399" w:rsidP="00932399">
            <w:pPr>
              <w:spacing w:before="150" w:after="0" w:line="240" w:lineRule="auto"/>
              <w:ind w:left="150" w:right="150"/>
              <w:rPr>
                <w:rFonts w:ascii="Arial" w:eastAsia="Times New Roman" w:hAnsi="Arial" w:cs="Arial"/>
                <w:sz w:val="24"/>
                <w:szCs w:val="24"/>
              </w:rPr>
            </w:pPr>
            <w:r w:rsidRPr="000017E2">
              <w:rPr>
                <w:rFonts w:ascii="Arial" w:eastAsia="Times New Roman" w:hAnsi="Arial" w:cs="Arial"/>
                <w:sz w:val="24"/>
                <w:szCs w:val="24"/>
              </w:rPr>
              <w:t>Finished actions:</w:t>
            </w:r>
          </w:p>
          <w:p w:rsidR="00932399" w:rsidRPr="000017E2" w:rsidRDefault="00932399" w:rsidP="00932399">
            <w:pPr>
              <w:numPr>
                <w:ilvl w:val="0"/>
                <w:numId w:val="29"/>
              </w:numPr>
              <w:spacing w:before="100" w:beforeAutospacing="1" w:after="0" w:line="240" w:lineRule="auto"/>
              <w:ind w:left="870" w:right="150"/>
              <w:rPr>
                <w:rFonts w:ascii="Arial" w:eastAsia="Times New Roman" w:hAnsi="Arial" w:cs="Arial"/>
                <w:sz w:val="24"/>
                <w:szCs w:val="24"/>
              </w:rPr>
            </w:pPr>
            <w:r w:rsidRPr="000017E2">
              <w:rPr>
                <w:rFonts w:ascii="Arial" w:eastAsia="Times New Roman" w:hAnsi="Arial" w:cs="Arial"/>
                <w:sz w:val="24"/>
                <w:szCs w:val="24"/>
              </w:rPr>
              <w:t>I</w:t>
            </w:r>
            <w:r w:rsidRPr="004A2B79">
              <w:rPr>
                <w:rFonts w:ascii="Arial" w:eastAsia="Times New Roman" w:hAnsi="Arial" w:cs="Arial"/>
                <w:sz w:val="24"/>
                <w:szCs w:val="24"/>
              </w:rPr>
              <w:t> </w:t>
            </w:r>
            <w:r w:rsidRPr="004A2B79">
              <w:rPr>
                <w:rFonts w:ascii="Arial" w:eastAsia="Times New Roman" w:hAnsi="Arial" w:cs="Arial"/>
                <w:b/>
                <w:bCs/>
                <w:sz w:val="24"/>
                <w:szCs w:val="24"/>
              </w:rPr>
              <w:t>knew</w:t>
            </w:r>
            <w:r w:rsidRPr="004A2B79">
              <w:rPr>
                <w:rFonts w:ascii="Arial" w:eastAsia="Times New Roman" w:hAnsi="Arial" w:cs="Arial"/>
                <w:sz w:val="24"/>
                <w:szCs w:val="24"/>
              </w:rPr>
              <w:t> </w:t>
            </w:r>
            <w:r w:rsidRPr="000017E2">
              <w:rPr>
                <w:rFonts w:ascii="Arial" w:eastAsia="Times New Roman" w:hAnsi="Arial" w:cs="Arial"/>
                <w:sz w:val="24"/>
                <w:szCs w:val="24"/>
              </w:rPr>
              <w:t>Julie for ten years (but then she moved away and we lost touch).</w:t>
            </w:r>
          </w:p>
        </w:tc>
      </w:tr>
      <w:tr w:rsidR="00932399" w:rsidRPr="004A2B79" w:rsidTr="00EE5670">
        <w:tc>
          <w:tcPr>
            <w:tcW w:w="0" w:type="auto"/>
            <w:tcBorders>
              <w:top w:val="single" w:sz="6" w:space="0" w:color="000000"/>
              <w:left w:val="single" w:sz="6" w:space="0" w:color="000000"/>
              <w:bottom w:val="single" w:sz="6" w:space="0" w:color="000000"/>
              <w:right w:val="single" w:sz="6" w:space="0" w:color="000000"/>
            </w:tcBorders>
            <w:tcMar>
              <w:top w:w="225" w:type="dxa"/>
              <w:left w:w="225" w:type="dxa"/>
              <w:bottom w:w="225" w:type="dxa"/>
              <w:right w:w="225" w:type="dxa"/>
            </w:tcMar>
            <w:vAlign w:val="center"/>
            <w:hideMark/>
          </w:tcPr>
          <w:p w:rsidR="00932399" w:rsidRPr="000017E2" w:rsidRDefault="00932399" w:rsidP="00932399">
            <w:pPr>
              <w:spacing w:before="150" w:after="0" w:line="240" w:lineRule="auto"/>
              <w:ind w:left="150" w:right="150"/>
              <w:rPr>
                <w:rFonts w:ascii="Arial" w:eastAsia="Times New Roman" w:hAnsi="Arial" w:cs="Arial"/>
                <w:sz w:val="24"/>
                <w:szCs w:val="24"/>
              </w:rPr>
            </w:pPr>
            <w:r w:rsidRPr="000017E2">
              <w:rPr>
                <w:rFonts w:ascii="Arial" w:eastAsia="Times New Roman" w:hAnsi="Arial" w:cs="Arial"/>
                <w:sz w:val="24"/>
                <w:szCs w:val="24"/>
              </w:rPr>
              <w:t>A finished action in someone's life (when the person is still alive: life experience):</w:t>
            </w:r>
          </w:p>
          <w:p w:rsidR="00932399" w:rsidRPr="000017E2" w:rsidRDefault="00932399" w:rsidP="00932399">
            <w:pPr>
              <w:numPr>
                <w:ilvl w:val="0"/>
                <w:numId w:val="30"/>
              </w:numPr>
              <w:spacing w:before="100" w:beforeAutospacing="1" w:after="0" w:line="240" w:lineRule="auto"/>
              <w:ind w:left="870" w:right="150"/>
              <w:rPr>
                <w:rFonts w:ascii="Arial" w:eastAsia="Times New Roman" w:hAnsi="Arial" w:cs="Arial"/>
                <w:sz w:val="24"/>
                <w:szCs w:val="24"/>
              </w:rPr>
            </w:pPr>
            <w:r w:rsidRPr="000017E2">
              <w:rPr>
                <w:rFonts w:ascii="Arial" w:eastAsia="Times New Roman" w:hAnsi="Arial" w:cs="Arial"/>
                <w:sz w:val="24"/>
                <w:szCs w:val="24"/>
              </w:rPr>
              <w:t>My brother</w:t>
            </w:r>
            <w:r w:rsidRPr="004A2B79">
              <w:rPr>
                <w:rFonts w:ascii="Arial" w:eastAsia="Times New Roman" w:hAnsi="Arial" w:cs="Arial"/>
                <w:sz w:val="24"/>
                <w:szCs w:val="24"/>
              </w:rPr>
              <w:t> </w:t>
            </w:r>
            <w:r w:rsidRPr="004A2B79">
              <w:rPr>
                <w:rFonts w:ascii="Arial" w:eastAsia="Times New Roman" w:hAnsi="Arial" w:cs="Arial"/>
                <w:b/>
                <w:bCs/>
                <w:sz w:val="24"/>
                <w:szCs w:val="24"/>
              </w:rPr>
              <w:t>has been</w:t>
            </w:r>
            <w:r w:rsidRPr="004A2B79">
              <w:rPr>
                <w:rFonts w:ascii="Arial" w:eastAsia="Times New Roman" w:hAnsi="Arial" w:cs="Arial"/>
                <w:sz w:val="24"/>
                <w:szCs w:val="24"/>
              </w:rPr>
              <w:t> </w:t>
            </w:r>
            <w:r w:rsidRPr="000017E2">
              <w:rPr>
                <w:rFonts w:ascii="Arial" w:eastAsia="Times New Roman" w:hAnsi="Arial" w:cs="Arial"/>
                <w:sz w:val="24"/>
                <w:szCs w:val="24"/>
              </w:rPr>
              <w:t>to Mexico three times.</w:t>
            </w:r>
          </w:p>
        </w:tc>
        <w:tc>
          <w:tcPr>
            <w:tcW w:w="0" w:type="auto"/>
            <w:tcBorders>
              <w:top w:val="single" w:sz="6" w:space="0" w:color="000000"/>
              <w:left w:val="single" w:sz="6" w:space="0" w:color="000000"/>
              <w:bottom w:val="single" w:sz="6" w:space="0" w:color="000000"/>
              <w:right w:val="single" w:sz="6" w:space="0" w:color="000000"/>
            </w:tcBorders>
            <w:tcMar>
              <w:top w:w="225" w:type="dxa"/>
              <w:left w:w="225" w:type="dxa"/>
              <w:bottom w:w="225" w:type="dxa"/>
              <w:right w:w="225" w:type="dxa"/>
            </w:tcMar>
            <w:vAlign w:val="center"/>
            <w:hideMark/>
          </w:tcPr>
          <w:p w:rsidR="00932399" w:rsidRPr="000017E2" w:rsidRDefault="00932399" w:rsidP="00932399">
            <w:pPr>
              <w:spacing w:before="150" w:after="0" w:line="240" w:lineRule="auto"/>
              <w:ind w:left="150" w:right="150"/>
              <w:rPr>
                <w:rFonts w:ascii="Arial" w:eastAsia="Times New Roman" w:hAnsi="Arial" w:cs="Arial"/>
                <w:sz w:val="24"/>
                <w:szCs w:val="24"/>
              </w:rPr>
            </w:pPr>
            <w:r w:rsidRPr="000017E2">
              <w:rPr>
                <w:rFonts w:ascii="Arial" w:eastAsia="Times New Roman" w:hAnsi="Arial" w:cs="Arial"/>
                <w:sz w:val="24"/>
                <w:szCs w:val="24"/>
              </w:rPr>
              <w:t>A finished action in someone's life (when the person is dead):</w:t>
            </w:r>
          </w:p>
          <w:p w:rsidR="00932399" w:rsidRPr="000017E2" w:rsidRDefault="00932399" w:rsidP="00932399">
            <w:pPr>
              <w:numPr>
                <w:ilvl w:val="0"/>
                <w:numId w:val="31"/>
              </w:numPr>
              <w:spacing w:before="100" w:beforeAutospacing="1" w:after="0" w:line="240" w:lineRule="auto"/>
              <w:ind w:left="870" w:right="150"/>
              <w:rPr>
                <w:rFonts w:ascii="Arial" w:eastAsia="Times New Roman" w:hAnsi="Arial" w:cs="Arial"/>
                <w:sz w:val="24"/>
                <w:szCs w:val="24"/>
              </w:rPr>
            </w:pPr>
            <w:r w:rsidRPr="000017E2">
              <w:rPr>
                <w:rFonts w:ascii="Arial" w:eastAsia="Times New Roman" w:hAnsi="Arial" w:cs="Arial"/>
                <w:sz w:val="24"/>
                <w:szCs w:val="24"/>
              </w:rPr>
              <w:t>My great-grandmother</w:t>
            </w:r>
            <w:r w:rsidRPr="004A2B79">
              <w:rPr>
                <w:rFonts w:ascii="Arial" w:eastAsia="Times New Roman" w:hAnsi="Arial" w:cs="Arial"/>
                <w:sz w:val="24"/>
                <w:szCs w:val="24"/>
              </w:rPr>
              <w:t> </w:t>
            </w:r>
            <w:r w:rsidRPr="004A2B79">
              <w:rPr>
                <w:rFonts w:ascii="Arial" w:eastAsia="Times New Roman" w:hAnsi="Arial" w:cs="Arial"/>
                <w:b/>
                <w:bCs/>
                <w:sz w:val="24"/>
                <w:szCs w:val="24"/>
              </w:rPr>
              <w:t>went</w:t>
            </w:r>
            <w:r w:rsidRPr="004A2B79">
              <w:rPr>
                <w:rFonts w:ascii="Arial" w:eastAsia="Times New Roman" w:hAnsi="Arial" w:cs="Arial"/>
                <w:sz w:val="24"/>
                <w:szCs w:val="24"/>
              </w:rPr>
              <w:t> </w:t>
            </w:r>
            <w:r w:rsidRPr="000017E2">
              <w:rPr>
                <w:rFonts w:ascii="Arial" w:eastAsia="Times New Roman" w:hAnsi="Arial" w:cs="Arial"/>
                <w:sz w:val="24"/>
                <w:szCs w:val="24"/>
              </w:rPr>
              <w:t>to Mexico three times.</w:t>
            </w:r>
          </w:p>
        </w:tc>
      </w:tr>
      <w:tr w:rsidR="00932399" w:rsidRPr="004A2B79" w:rsidTr="00EE5670">
        <w:tc>
          <w:tcPr>
            <w:tcW w:w="0" w:type="auto"/>
            <w:tcBorders>
              <w:top w:val="single" w:sz="6" w:space="0" w:color="000000"/>
              <w:left w:val="single" w:sz="6" w:space="0" w:color="000000"/>
              <w:bottom w:val="single" w:sz="6" w:space="0" w:color="000000"/>
              <w:right w:val="single" w:sz="6" w:space="0" w:color="000000"/>
            </w:tcBorders>
            <w:tcMar>
              <w:top w:w="225" w:type="dxa"/>
              <w:left w:w="225" w:type="dxa"/>
              <w:bottom w:w="225" w:type="dxa"/>
              <w:right w:w="225" w:type="dxa"/>
            </w:tcMar>
            <w:vAlign w:val="center"/>
            <w:hideMark/>
          </w:tcPr>
          <w:p w:rsidR="00932399" w:rsidRPr="000017E2" w:rsidRDefault="00932399" w:rsidP="00932399">
            <w:pPr>
              <w:spacing w:before="150" w:after="0" w:line="240" w:lineRule="auto"/>
              <w:ind w:left="150" w:right="150"/>
              <w:rPr>
                <w:rFonts w:ascii="Arial" w:eastAsia="Times New Roman" w:hAnsi="Arial" w:cs="Arial"/>
                <w:sz w:val="24"/>
                <w:szCs w:val="24"/>
              </w:rPr>
            </w:pPr>
            <w:r w:rsidRPr="000017E2">
              <w:rPr>
                <w:rFonts w:ascii="Arial" w:eastAsia="Times New Roman" w:hAnsi="Arial" w:cs="Arial"/>
                <w:sz w:val="24"/>
                <w:szCs w:val="24"/>
              </w:rPr>
              <w:t>A finished action with a result in the present:</w:t>
            </w:r>
          </w:p>
          <w:p w:rsidR="00932399" w:rsidRPr="000017E2" w:rsidRDefault="00932399" w:rsidP="00932399">
            <w:pPr>
              <w:numPr>
                <w:ilvl w:val="0"/>
                <w:numId w:val="32"/>
              </w:numPr>
              <w:spacing w:before="100" w:beforeAutospacing="1" w:after="0" w:line="240" w:lineRule="auto"/>
              <w:ind w:left="870" w:right="150"/>
              <w:rPr>
                <w:rFonts w:ascii="Arial" w:eastAsia="Times New Roman" w:hAnsi="Arial" w:cs="Arial"/>
                <w:sz w:val="24"/>
                <w:szCs w:val="24"/>
              </w:rPr>
            </w:pPr>
            <w:r w:rsidRPr="000017E2">
              <w:rPr>
                <w:rFonts w:ascii="Arial" w:eastAsia="Times New Roman" w:hAnsi="Arial" w:cs="Arial"/>
                <w:sz w:val="24"/>
                <w:szCs w:val="24"/>
              </w:rPr>
              <w:t>I</w:t>
            </w:r>
            <w:r w:rsidRPr="004A2B79">
              <w:rPr>
                <w:rFonts w:ascii="Arial" w:eastAsia="Times New Roman" w:hAnsi="Arial" w:cs="Arial"/>
                <w:b/>
                <w:bCs/>
                <w:sz w:val="24"/>
                <w:szCs w:val="24"/>
              </w:rPr>
              <w:t>'ve lost</w:t>
            </w:r>
            <w:r w:rsidRPr="004A2B79">
              <w:rPr>
                <w:rFonts w:ascii="Arial" w:eastAsia="Times New Roman" w:hAnsi="Arial" w:cs="Arial"/>
                <w:sz w:val="24"/>
                <w:szCs w:val="24"/>
              </w:rPr>
              <w:t> </w:t>
            </w:r>
            <w:r w:rsidRPr="000017E2">
              <w:rPr>
                <w:rFonts w:ascii="Arial" w:eastAsia="Times New Roman" w:hAnsi="Arial" w:cs="Arial"/>
                <w:sz w:val="24"/>
                <w:szCs w:val="24"/>
              </w:rPr>
              <w:t>my keys! (The result is that I can't get into my house now).</w:t>
            </w:r>
          </w:p>
        </w:tc>
        <w:tc>
          <w:tcPr>
            <w:tcW w:w="0" w:type="auto"/>
            <w:tcBorders>
              <w:top w:val="single" w:sz="6" w:space="0" w:color="000000"/>
              <w:left w:val="single" w:sz="6" w:space="0" w:color="000000"/>
              <w:bottom w:val="single" w:sz="6" w:space="0" w:color="000000"/>
              <w:right w:val="single" w:sz="6" w:space="0" w:color="000000"/>
            </w:tcBorders>
            <w:tcMar>
              <w:top w:w="225" w:type="dxa"/>
              <w:left w:w="225" w:type="dxa"/>
              <w:bottom w:w="225" w:type="dxa"/>
              <w:right w:w="225" w:type="dxa"/>
            </w:tcMar>
            <w:vAlign w:val="center"/>
            <w:hideMark/>
          </w:tcPr>
          <w:p w:rsidR="00932399" w:rsidRPr="000017E2" w:rsidRDefault="00932399" w:rsidP="00932399">
            <w:pPr>
              <w:spacing w:before="150" w:after="0" w:line="240" w:lineRule="auto"/>
              <w:ind w:left="150" w:right="150"/>
              <w:rPr>
                <w:rFonts w:ascii="Arial" w:eastAsia="Times New Roman" w:hAnsi="Arial" w:cs="Arial"/>
                <w:sz w:val="24"/>
                <w:szCs w:val="24"/>
              </w:rPr>
            </w:pPr>
            <w:r w:rsidRPr="000017E2">
              <w:rPr>
                <w:rFonts w:ascii="Arial" w:eastAsia="Times New Roman" w:hAnsi="Arial" w:cs="Arial"/>
                <w:sz w:val="24"/>
                <w:szCs w:val="24"/>
              </w:rPr>
              <w:t>A finished action with no result in the present:</w:t>
            </w:r>
          </w:p>
          <w:p w:rsidR="00932399" w:rsidRPr="000017E2" w:rsidRDefault="00932399" w:rsidP="00932399">
            <w:pPr>
              <w:numPr>
                <w:ilvl w:val="0"/>
                <w:numId w:val="33"/>
              </w:numPr>
              <w:spacing w:before="100" w:beforeAutospacing="1" w:after="0" w:line="240" w:lineRule="auto"/>
              <w:ind w:left="870" w:right="150"/>
              <w:rPr>
                <w:rFonts w:ascii="Arial" w:eastAsia="Times New Roman" w:hAnsi="Arial" w:cs="Arial"/>
                <w:sz w:val="24"/>
                <w:szCs w:val="24"/>
              </w:rPr>
            </w:pPr>
            <w:r w:rsidRPr="000017E2">
              <w:rPr>
                <w:rFonts w:ascii="Arial" w:eastAsia="Times New Roman" w:hAnsi="Arial" w:cs="Arial"/>
                <w:sz w:val="24"/>
                <w:szCs w:val="24"/>
              </w:rPr>
              <w:t>I</w:t>
            </w:r>
            <w:r w:rsidRPr="004A2B79">
              <w:rPr>
                <w:rFonts w:ascii="Arial" w:eastAsia="Times New Roman" w:hAnsi="Arial" w:cs="Arial"/>
                <w:sz w:val="24"/>
                <w:szCs w:val="24"/>
              </w:rPr>
              <w:t> </w:t>
            </w:r>
            <w:r w:rsidRPr="004A2B79">
              <w:rPr>
                <w:rFonts w:ascii="Arial" w:eastAsia="Times New Roman" w:hAnsi="Arial" w:cs="Arial"/>
                <w:b/>
                <w:bCs/>
                <w:sz w:val="24"/>
                <w:szCs w:val="24"/>
              </w:rPr>
              <w:t>lost</w:t>
            </w:r>
            <w:r w:rsidRPr="004A2B79">
              <w:rPr>
                <w:rFonts w:ascii="Arial" w:eastAsia="Times New Roman" w:hAnsi="Arial" w:cs="Arial"/>
                <w:sz w:val="24"/>
                <w:szCs w:val="24"/>
              </w:rPr>
              <w:t> </w:t>
            </w:r>
            <w:r w:rsidRPr="000017E2">
              <w:rPr>
                <w:rFonts w:ascii="Arial" w:eastAsia="Times New Roman" w:hAnsi="Arial" w:cs="Arial"/>
                <w:sz w:val="24"/>
                <w:szCs w:val="24"/>
              </w:rPr>
              <w:t>my keys yesterday. It was terrible! (Now there is no result. I got new keys yesterday).</w:t>
            </w:r>
          </w:p>
        </w:tc>
      </w:tr>
      <w:tr w:rsidR="00932399" w:rsidRPr="004A2B79" w:rsidTr="00EE5670">
        <w:tc>
          <w:tcPr>
            <w:tcW w:w="0" w:type="auto"/>
            <w:tcBorders>
              <w:top w:val="single" w:sz="6" w:space="0" w:color="000000"/>
              <w:left w:val="single" w:sz="6" w:space="0" w:color="000000"/>
              <w:bottom w:val="single" w:sz="6" w:space="0" w:color="000000"/>
              <w:right w:val="single" w:sz="6" w:space="0" w:color="000000"/>
            </w:tcBorders>
            <w:tcMar>
              <w:top w:w="225" w:type="dxa"/>
              <w:left w:w="225" w:type="dxa"/>
              <w:bottom w:w="225" w:type="dxa"/>
              <w:right w:w="225" w:type="dxa"/>
            </w:tcMar>
            <w:vAlign w:val="center"/>
            <w:hideMark/>
          </w:tcPr>
          <w:p w:rsidR="00932399" w:rsidRPr="000017E2" w:rsidRDefault="00932399" w:rsidP="00932399">
            <w:pPr>
              <w:spacing w:before="150" w:after="0" w:line="240" w:lineRule="auto"/>
              <w:ind w:left="150" w:right="150"/>
              <w:rPr>
                <w:rFonts w:ascii="Arial" w:eastAsia="Times New Roman" w:hAnsi="Arial" w:cs="Arial"/>
                <w:sz w:val="24"/>
                <w:szCs w:val="24"/>
              </w:rPr>
            </w:pPr>
            <w:r w:rsidRPr="000017E2">
              <w:rPr>
                <w:rFonts w:ascii="Arial" w:eastAsia="Times New Roman" w:hAnsi="Arial" w:cs="Arial"/>
                <w:sz w:val="24"/>
                <w:szCs w:val="24"/>
              </w:rPr>
              <w:t xml:space="preserve">With an unfinished </w:t>
            </w:r>
            <w:proofErr w:type="gramStart"/>
            <w:r w:rsidRPr="000017E2">
              <w:rPr>
                <w:rFonts w:ascii="Arial" w:eastAsia="Times New Roman" w:hAnsi="Arial" w:cs="Arial"/>
                <w:sz w:val="24"/>
                <w:szCs w:val="24"/>
              </w:rPr>
              <w:t>time</w:t>
            </w:r>
            <w:proofErr w:type="gramEnd"/>
            <w:r w:rsidRPr="000017E2">
              <w:rPr>
                <w:rFonts w:ascii="Arial" w:eastAsia="Times New Roman" w:hAnsi="Arial" w:cs="Arial"/>
                <w:sz w:val="24"/>
                <w:szCs w:val="24"/>
              </w:rPr>
              <w:t xml:space="preserve"> word (this week, this month, today):</w:t>
            </w:r>
          </w:p>
          <w:p w:rsidR="00932399" w:rsidRPr="000017E2" w:rsidRDefault="00932399" w:rsidP="00932399">
            <w:pPr>
              <w:numPr>
                <w:ilvl w:val="0"/>
                <w:numId w:val="34"/>
              </w:numPr>
              <w:spacing w:before="100" w:beforeAutospacing="1" w:after="0" w:line="240" w:lineRule="auto"/>
              <w:ind w:left="870" w:right="150"/>
              <w:rPr>
                <w:rFonts w:ascii="Arial" w:eastAsia="Times New Roman" w:hAnsi="Arial" w:cs="Arial"/>
                <w:sz w:val="24"/>
                <w:szCs w:val="24"/>
              </w:rPr>
            </w:pPr>
            <w:r w:rsidRPr="000017E2">
              <w:rPr>
                <w:rFonts w:ascii="Arial" w:eastAsia="Times New Roman" w:hAnsi="Arial" w:cs="Arial"/>
                <w:sz w:val="24"/>
                <w:szCs w:val="24"/>
              </w:rPr>
              <w:t>I</w:t>
            </w:r>
            <w:r w:rsidRPr="004A2B79">
              <w:rPr>
                <w:rFonts w:ascii="Arial" w:eastAsia="Times New Roman" w:hAnsi="Arial" w:cs="Arial"/>
                <w:b/>
                <w:bCs/>
                <w:sz w:val="24"/>
                <w:szCs w:val="24"/>
              </w:rPr>
              <w:t>'ve seen</w:t>
            </w:r>
            <w:r w:rsidRPr="004A2B79">
              <w:rPr>
                <w:rFonts w:ascii="Arial" w:eastAsia="Times New Roman" w:hAnsi="Arial" w:cs="Arial"/>
                <w:sz w:val="24"/>
                <w:szCs w:val="24"/>
              </w:rPr>
              <w:t> </w:t>
            </w:r>
            <w:r w:rsidRPr="000017E2">
              <w:rPr>
                <w:rFonts w:ascii="Arial" w:eastAsia="Times New Roman" w:hAnsi="Arial" w:cs="Arial"/>
                <w:sz w:val="24"/>
                <w:szCs w:val="24"/>
              </w:rPr>
              <w:t>John this week.</w:t>
            </w:r>
          </w:p>
        </w:tc>
        <w:tc>
          <w:tcPr>
            <w:tcW w:w="0" w:type="auto"/>
            <w:tcBorders>
              <w:top w:val="single" w:sz="6" w:space="0" w:color="000000"/>
              <w:left w:val="single" w:sz="6" w:space="0" w:color="000000"/>
              <w:bottom w:val="single" w:sz="6" w:space="0" w:color="000000"/>
              <w:right w:val="single" w:sz="6" w:space="0" w:color="000000"/>
            </w:tcBorders>
            <w:tcMar>
              <w:top w:w="225" w:type="dxa"/>
              <w:left w:w="225" w:type="dxa"/>
              <w:bottom w:w="225" w:type="dxa"/>
              <w:right w:w="225" w:type="dxa"/>
            </w:tcMar>
            <w:vAlign w:val="center"/>
            <w:hideMark/>
          </w:tcPr>
          <w:p w:rsidR="00932399" w:rsidRPr="000017E2" w:rsidRDefault="00932399" w:rsidP="00932399">
            <w:pPr>
              <w:spacing w:before="150" w:after="0" w:line="240" w:lineRule="auto"/>
              <w:ind w:left="150" w:right="150"/>
              <w:rPr>
                <w:rFonts w:ascii="Arial" w:eastAsia="Times New Roman" w:hAnsi="Arial" w:cs="Arial"/>
                <w:sz w:val="24"/>
                <w:szCs w:val="24"/>
              </w:rPr>
            </w:pPr>
            <w:r w:rsidRPr="000017E2">
              <w:rPr>
                <w:rFonts w:ascii="Arial" w:eastAsia="Times New Roman" w:hAnsi="Arial" w:cs="Arial"/>
                <w:sz w:val="24"/>
                <w:szCs w:val="24"/>
              </w:rPr>
              <w:t xml:space="preserve">With a finished </w:t>
            </w:r>
            <w:proofErr w:type="gramStart"/>
            <w:r w:rsidRPr="000017E2">
              <w:rPr>
                <w:rFonts w:ascii="Arial" w:eastAsia="Times New Roman" w:hAnsi="Arial" w:cs="Arial"/>
                <w:sz w:val="24"/>
                <w:szCs w:val="24"/>
              </w:rPr>
              <w:t>time</w:t>
            </w:r>
            <w:proofErr w:type="gramEnd"/>
            <w:r w:rsidRPr="000017E2">
              <w:rPr>
                <w:rFonts w:ascii="Arial" w:eastAsia="Times New Roman" w:hAnsi="Arial" w:cs="Arial"/>
                <w:sz w:val="24"/>
                <w:szCs w:val="24"/>
              </w:rPr>
              <w:t xml:space="preserve"> word (last week, last month, yesterday):</w:t>
            </w:r>
          </w:p>
          <w:p w:rsidR="00932399" w:rsidRPr="000017E2" w:rsidRDefault="00932399" w:rsidP="00932399">
            <w:pPr>
              <w:numPr>
                <w:ilvl w:val="0"/>
                <w:numId w:val="35"/>
              </w:numPr>
              <w:spacing w:before="100" w:beforeAutospacing="1" w:after="0" w:line="240" w:lineRule="auto"/>
              <w:ind w:left="870" w:right="150"/>
              <w:rPr>
                <w:rFonts w:ascii="Arial" w:eastAsia="Times New Roman" w:hAnsi="Arial" w:cs="Arial"/>
                <w:sz w:val="24"/>
                <w:szCs w:val="24"/>
              </w:rPr>
            </w:pPr>
            <w:r w:rsidRPr="000017E2">
              <w:rPr>
                <w:rFonts w:ascii="Arial" w:eastAsia="Times New Roman" w:hAnsi="Arial" w:cs="Arial"/>
                <w:sz w:val="24"/>
                <w:szCs w:val="24"/>
              </w:rPr>
              <w:t>I</w:t>
            </w:r>
            <w:r w:rsidRPr="004A2B79">
              <w:rPr>
                <w:rFonts w:ascii="Arial" w:eastAsia="Times New Roman" w:hAnsi="Arial" w:cs="Arial"/>
                <w:sz w:val="24"/>
                <w:szCs w:val="24"/>
              </w:rPr>
              <w:t> </w:t>
            </w:r>
            <w:r w:rsidRPr="004A2B79">
              <w:rPr>
                <w:rFonts w:ascii="Arial" w:eastAsia="Times New Roman" w:hAnsi="Arial" w:cs="Arial"/>
                <w:b/>
                <w:bCs/>
                <w:sz w:val="24"/>
                <w:szCs w:val="24"/>
              </w:rPr>
              <w:t>saw</w:t>
            </w:r>
            <w:r w:rsidRPr="004A2B79">
              <w:rPr>
                <w:rFonts w:ascii="Arial" w:eastAsia="Times New Roman" w:hAnsi="Arial" w:cs="Arial"/>
                <w:sz w:val="24"/>
                <w:szCs w:val="24"/>
              </w:rPr>
              <w:t> </w:t>
            </w:r>
            <w:r w:rsidRPr="000017E2">
              <w:rPr>
                <w:rFonts w:ascii="Arial" w:eastAsia="Times New Roman" w:hAnsi="Arial" w:cs="Arial"/>
                <w:sz w:val="24"/>
                <w:szCs w:val="24"/>
              </w:rPr>
              <w:t>John last week.</w:t>
            </w:r>
          </w:p>
        </w:tc>
      </w:tr>
    </w:tbl>
    <w:p w:rsidR="00932399" w:rsidRPr="004A2B79" w:rsidRDefault="00932399" w:rsidP="00932399">
      <w:pPr>
        <w:rPr>
          <w:rFonts w:ascii="Arial" w:hAnsi="Arial" w:cs="Arial"/>
        </w:rPr>
      </w:pPr>
    </w:p>
    <w:p w:rsidR="00932399" w:rsidRPr="004A2B79" w:rsidRDefault="00932399" w:rsidP="00932399">
      <w:pPr>
        <w:spacing w:after="300" w:line="360" w:lineRule="atLeast"/>
        <w:rPr>
          <w:rFonts w:ascii="Arial" w:eastAsia="Times New Roman" w:hAnsi="Arial" w:cs="Arial"/>
          <w:b/>
          <w:bCs/>
          <w:sz w:val="24"/>
          <w:szCs w:val="24"/>
        </w:rPr>
      </w:pPr>
    </w:p>
    <w:p w:rsidR="00690891" w:rsidRDefault="00690891" w:rsidP="00932399">
      <w:pPr>
        <w:spacing w:after="300" w:line="360" w:lineRule="atLeast"/>
        <w:rPr>
          <w:rFonts w:ascii="Arial" w:eastAsia="Times New Roman" w:hAnsi="Arial" w:cs="Arial"/>
          <w:b/>
          <w:bCs/>
          <w:sz w:val="24"/>
          <w:szCs w:val="24"/>
        </w:rPr>
      </w:pPr>
    </w:p>
    <w:p w:rsidR="00932399" w:rsidRPr="000017E2" w:rsidRDefault="00932399" w:rsidP="00932399">
      <w:pPr>
        <w:spacing w:after="300" w:line="360" w:lineRule="atLeast"/>
        <w:rPr>
          <w:rFonts w:ascii="Arial" w:eastAsia="Times New Roman" w:hAnsi="Arial" w:cs="Arial"/>
          <w:sz w:val="24"/>
          <w:szCs w:val="24"/>
        </w:rPr>
      </w:pPr>
      <w:r w:rsidRPr="004A2B79">
        <w:rPr>
          <w:rFonts w:ascii="Arial" w:eastAsia="Times New Roman" w:hAnsi="Arial" w:cs="Arial"/>
          <w:b/>
          <w:bCs/>
          <w:sz w:val="24"/>
          <w:szCs w:val="24"/>
        </w:rPr>
        <w:t>Remember:</w:t>
      </w:r>
    </w:p>
    <w:p w:rsidR="00932399" w:rsidRPr="000017E2" w:rsidRDefault="00932399" w:rsidP="00932399">
      <w:pPr>
        <w:numPr>
          <w:ilvl w:val="0"/>
          <w:numId w:val="36"/>
        </w:numPr>
        <w:spacing w:before="100" w:beforeAutospacing="1" w:after="100" w:afterAutospacing="1" w:line="240" w:lineRule="auto"/>
        <w:rPr>
          <w:rFonts w:ascii="Arial" w:eastAsia="Times New Roman" w:hAnsi="Arial" w:cs="Arial"/>
          <w:sz w:val="24"/>
          <w:szCs w:val="24"/>
        </w:rPr>
      </w:pPr>
      <w:r w:rsidRPr="000017E2">
        <w:rPr>
          <w:rFonts w:ascii="Arial" w:eastAsia="Times New Roman" w:hAnsi="Arial" w:cs="Arial"/>
          <w:sz w:val="24"/>
          <w:szCs w:val="24"/>
        </w:rPr>
        <w:t>We use the past simple for past events or actions which have no connection to the present.</w:t>
      </w:r>
    </w:p>
    <w:p w:rsidR="00932399" w:rsidRPr="000017E2" w:rsidRDefault="00932399" w:rsidP="00932399">
      <w:pPr>
        <w:numPr>
          <w:ilvl w:val="0"/>
          <w:numId w:val="36"/>
        </w:numPr>
        <w:spacing w:before="100" w:beforeAutospacing="1" w:after="100" w:afterAutospacing="1" w:line="240" w:lineRule="auto"/>
        <w:rPr>
          <w:rFonts w:ascii="Arial" w:eastAsia="Times New Roman" w:hAnsi="Arial" w:cs="Arial"/>
          <w:sz w:val="24"/>
          <w:szCs w:val="24"/>
        </w:rPr>
      </w:pPr>
      <w:r w:rsidRPr="000017E2">
        <w:rPr>
          <w:rFonts w:ascii="Arial" w:eastAsia="Times New Roman" w:hAnsi="Arial" w:cs="Arial"/>
          <w:sz w:val="24"/>
          <w:szCs w:val="24"/>
        </w:rPr>
        <w:t>We use the present perfect for actions which started in the past and are still happening now OR for finished actions which have a connection to the present.</w:t>
      </w:r>
    </w:p>
    <w:p w:rsidR="00932399" w:rsidRPr="000017E2" w:rsidRDefault="00932399" w:rsidP="00932399">
      <w:pPr>
        <w:numPr>
          <w:ilvl w:val="0"/>
          <w:numId w:val="36"/>
        </w:numPr>
        <w:spacing w:before="100" w:beforeAutospacing="1" w:after="100" w:afterAutospacing="1" w:line="240" w:lineRule="auto"/>
        <w:rPr>
          <w:rFonts w:ascii="Arial" w:eastAsia="Times New Roman" w:hAnsi="Arial" w:cs="Arial"/>
          <w:sz w:val="24"/>
          <w:szCs w:val="24"/>
        </w:rPr>
      </w:pPr>
      <w:r w:rsidRPr="000017E2">
        <w:rPr>
          <w:rFonts w:ascii="Arial" w:eastAsia="Times New Roman" w:hAnsi="Arial" w:cs="Arial"/>
          <w:sz w:val="24"/>
          <w:szCs w:val="24"/>
        </w:rPr>
        <w:t>We CAN'T use the present perfect with a finished time word:</w:t>
      </w:r>
    </w:p>
    <w:p w:rsidR="00932399" w:rsidRPr="000017E2" w:rsidRDefault="00932399" w:rsidP="00932399">
      <w:pPr>
        <w:numPr>
          <w:ilvl w:val="1"/>
          <w:numId w:val="36"/>
        </w:numPr>
        <w:spacing w:before="100" w:beforeAutospacing="1" w:after="100" w:afterAutospacing="1" w:line="240" w:lineRule="auto"/>
        <w:rPr>
          <w:rFonts w:ascii="Arial" w:eastAsia="Times New Roman" w:hAnsi="Arial" w:cs="Arial"/>
          <w:sz w:val="24"/>
          <w:szCs w:val="24"/>
        </w:rPr>
      </w:pPr>
      <w:r w:rsidRPr="000017E2">
        <w:rPr>
          <w:rFonts w:ascii="Arial" w:eastAsia="Times New Roman" w:hAnsi="Arial" w:cs="Arial"/>
          <w:sz w:val="24"/>
          <w:szCs w:val="24"/>
        </w:rPr>
        <w:t>NOT: I've been to the museum yesterday.</w:t>
      </w:r>
    </w:p>
    <w:p w:rsidR="00932399" w:rsidRPr="00932399" w:rsidRDefault="00932399" w:rsidP="00932399">
      <w:pPr>
        <w:pStyle w:val="Heading1"/>
        <w:spacing w:line="360" w:lineRule="atLeast"/>
        <w:jc w:val="center"/>
        <w:rPr>
          <w:rFonts w:ascii="Arial" w:hAnsi="Arial" w:cs="Arial"/>
          <w:sz w:val="40"/>
          <w:szCs w:val="40"/>
          <w:u w:val="single"/>
        </w:rPr>
      </w:pPr>
      <w:r w:rsidRPr="00932399">
        <w:rPr>
          <w:rFonts w:ascii="Arial" w:hAnsi="Arial" w:cs="Arial"/>
          <w:sz w:val="40"/>
          <w:szCs w:val="40"/>
          <w:u w:val="single"/>
        </w:rPr>
        <w:t>Present Perfect</w:t>
      </w:r>
      <w:r w:rsidRPr="00932399">
        <w:rPr>
          <w:rFonts w:ascii="Arial" w:hAnsi="Arial" w:cs="Arial"/>
          <w:b w:val="0"/>
          <w:bCs w:val="0"/>
          <w:sz w:val="40"/>
          <w:szCs w:val="40"/>
          <w:u w:val="single"/>
        </w:rPr>
        <w:t xml:space="preserve"> and </w:t>
      </w:r>
      <w:r w:rsidRPr="00932399">
        <w:rPr>
          <w:rFonts w:ascii="Arial" w:hAnsi="Arial" w:cs="Arial"/>
          <w:sz w:val="40"/>
          <w:szCs w:val="40"/>
          <w:u w:val="single"/>
        </w:rPr>
        <w:t>Present Perfect Continuous</w:t>
      </w:r>
    </w:p>
    <w:p w:rsidR="00932399" w:rsidRPr="00374696" w:rsidRDefault="00932399" w:rsidP="00932399">
      <w:pPr>
        <w:spacing w:after="0" w:line="240" w:lineRule="auto"/>
        <w:rPr>
          <w:rFonts w:ascii="Arial" w:eastAsia="Times New Roman" w:hAnsi="Arial" w:cs="Arial"/>
          <w:sz w:val="24"/>
          <w:szCs w:val="24"/>
        </w:rPr>
      </w:pPr>
      <w:r w:rsidRPr="00374696">
        <w:rPr>
          <w:rFonts w:ascii="Arial" w:eastAsia="Times New Roman" w:hAnsi="Arial" w:cs="Arial"/>
          <w:sz w:val="24"/>
          <w:szCs w:val="24"/>
        </w:rPr>
        <w:t>We use both of these tenses for finished and unfinished actions.</w:t>
      </w:r>
      <w:r w:rsidRPr="00374696">
        <w:rPr>
          <w:rFonts w:ascii="Arial" w:eastAsia="Times New Roman" w:hAnsi="Arial" w:cs="Arial"/>
          <w:sz w:val="24"/>
          <w:szCs w:val="24"/>
        </w:rPr>
        <w:br/>
      </w:r>
      <w:r w:rsidRPr="00374696">
        <w:rPr>
          <w:rFonts w:ascii="Arial" w:eastAsia="Times New Roman" w:hAnsi="Arial" w:cs="Arial"/>
          <w:sz w:val="24"/>
          <w:szCs w:val="24"/>
        </w:rPr>
        <w:br/>
        <w:t xml:space="preserve">The present perfect simple can be used (often with 'since' and 'for') to talk about unfinished actions that started in the past and are still true in the present. It's often used with </w:t>
      </w:r>
      <w:proofErr w:type="spellStart"/>
      <w:r w:rsidRPr="00374696">
        <w:rPr>
          <w:rFonts w:ascii="Arial" w:eastAsia="Times New Roman" w:hAnsi="Arial" w:cs="Arial"/>
          <w:sz w:val="24"/>
          <w:szCs w:val="24"/>
        </w:rPr>
        <w:t>stative</w:t>
      </w:r>
      <w:proofErr w:type="spellEnd"/>
      <w:r w:rsidRPr="00374696">
        <w:rPr>
          <w:rFonts w:ascii="Arial" w:eastAsia="Times New Roman" w:hAnsi="Arial" w:cs="Arial"/>
          <w:sz w:val="24"/>
          <w:szCs w:val="24"/>
        </w:rPr>
        <w:t xml:space="preserve"> verbs:</w:t>
      </w:r>
    </w:p>
    <w:p w:rsidR="00932399" w:rsidRPr="00374696" w:rsidRDefault="00932399" w:rsidP="00932399">
      <w:pPr>
        <w:numPr>
          <w:ilvl w:val="0"/>
          <w:numId w:val="51"/>
        </w:numPr>
        <w:spacing w:before="100" w:beforeAutospacing="1" w:after="100" w:afterAutospacing="1" w:line="240" w:lineRule="auto"/>
        <w:rPr>
          <w:rFonts w:ascii="Arial" w:eastAsia="Times New Roman" w:hAnsi="Arial" w:cs="Arial"/>
          <w:sz w:val="24"/>
          <w:szCs w:val="24"/>
        </w:rPr>
      </w:pPr>
      <w:r w:rsidRPr="00374696">
        <w:rPr>
          <w:rFonts w:ascii="Arial" w:eastAsia="Times New Roman" w:hAnsi="Arial" w:cs="Arial"/>
          <w:sz w:val="24"/>
          <w:szCs w:val="24"/>
        </w:rPr>
        <w:t>I've known John for three years.</w:t>
      </w:r>
    </w:p>
    <w:p w:rsidR="00932399" w:rsidRPr="00374696" w:rsidRDefault="00932399" w:rsidP="00932399">
      <w:pPr>
        <w:spacing w:after="0" w:line="240" w:lineRule="auto"/>
        <w:rPr>
          <w:rFonts w:ascii="Arial" w:eastAsia="Times New Roman" w:hAnsi="Arial" w:cs="Arial"/>
          <w:sz w:val="24"/>
          <w:szCs w:val="24"/>
        </w:rPr>
      </w:pPr>
      <w:r w:rsidRPr="00374696">
        <w:rPr>
          <w:rFonts w:ascii="Arial" w:eastAsia="Times New Roman" w:hAnsi="Arial" w:cs="Arial"/>
          <w:sz w:val="24"/>
          <w:szCs w:val="24"/>
        </w:rPr>
        <w:t xml:space="preserve">The present perfect continuous can also be used (often with 'since' and 'for') to talk about unfinished actions that started in the past and are still true in the present. (Of course, we don't use the present perfect continuous with </w:t>
      </w:r>
      <w:proofErr w:type="spellStart"/>
      <w:r w:rsidRPr="00374696">
        <w:rPr>
          <w:rFonts w:ascii="Arial" w:eastAsia="Times New Roman" w:hAnsi="Arial" w:cs="Arial"/>
          <w:sz w:val="24"/>
          <w:szCs w:val="24"/>
        </w:rPr>
        <w:t>stative</w:t>
      </w:r>
      <w:proofErr w:type="spellEnd"/>
      <w:r w:rsidRPr="00374696">
        <w:rPr>
          <w:rFonts w:ascii="Arial" w:eastAsia="Times New Roman" w:hAnsi="Arial" w:cs="Arial"/>
          <w:sz w:val="24"/>
          <w:szCs w:val="24"/>
        </w:rPr>
        <w:t xml:space="preserve"> verbs):</w:t>
      </w:r>
    </w:p>
    <w:p w:rsidR="00932399" w:rsidRPr="00374696" w:rsidRDefault="00932399" w:rsidP="00932399">
      <w:pPr>
        <w:numPr>
          <w:ilvl w:val="0"/>
          <w:numId w:val="52"/>
        </w:numPr>
        <w:spacing w:before="100" w:beforeAutospacing="1" w:after="100" w:afterAutospacing="1" w:line="240" w:lineRule="auto"/>
        <w:rPr>
          <w:rFonts w:ascii="Arial" w:eastAsia="Times New Roman" w:hAnsi="Arial" w:cs="Arial"/>
          <w:sz w:val="24"/>
          <w:szCs w:val="24"/>
        </w:rPr>
      </w:pPr>
      <w:r w:rsidRPr="00374696">
        <w:rPr>
          <w:rFonts w:ascii="Arial" w:eastAsia="Times New Roman" w:hAnsi="Arial" w:cs="Arial"/>
          <w:sz w:val="24"/>
          <w:szCs w:val="24"/>
        </w:rPr>
        <w:t>She's been living here for three years.</w:t>
      </w:r>
    </w:p>
    <w:p w:rsidR="00932399" w:rsidRPr="00374696" w:rsidRDefault="00932399" w:rsidP="00932399">
      <w:pPr>
        <w:spacing w:after="0" w:line="240" w:lineRule="auto"/>
        <w:rPr>
          <w:rFonts w:ascii="Arial" w:eastAsia="Times New Roman" w:hAnsi="Arial" w:cs="Arial"/>
          <w:sz w:val="24"/>
          <w:szCs w:val="24"/>
        </w:rPr>
      </w:pPr>
      <w:r w:rsidRPr="00374696">
        <w:rPr>
          <w:rFonts w:ascii="Arial" w:eastAsia="Times New Roman" w:hAnsi="Arial" w:cs="Arial"/>
          <w:sz w:val="24"/>
          <w:szCs w:val="24"/>
        </w:rPr>
        <w:t>Sometimes there's really no difference in meaning between the two tenses. This is especially the case with verbs such as 'live', 'work' and 'study':</w:t>
      </w:r>
    </w:p>
    <w:p w:rsidR="00690891" w:rsidRDefault="00932399" w:rsidP="00690891">
      <w:pPr>
        <w:numPr>
          <w:ilvl w:val="0"/>
          <w:numId w:val="53"/>
        </w:numPr>
        <w:spacing w:before="100" w:beforeAutospacing="1" w:after="100" w:afterAutospacing="1" w:line="240" w:lineRule="auto"/>
        <w:rPr>
          <w:rFonts w:ascii="Arial" w:eastAsia="Times New Roman" w:hAnsi="Arial" w:cs="Arial"/>
          <w:sz w:val="24"/>
          <w:szCs w:val="24"/>
        </w:rPr>
      </w:pPr>
      <w:r w:rsidRPr="00374696">
        <w:rPr>
          <w:rFonts w:ascii="Arial" w:eastAsia="Times New Roman" w:hAnsi="Arial" w:cs="Arial"/>
          <w:sz w:val="24"/>
          <w:szCs w:val="24"/>
        </w:rPr>
        <w:t>They've lived in London since 2004.</w:t>
      </w:r>
    </w:p>
    <w:p w:rsidR="00932399" w:rsidRPr="00690891" w:rsidRDefault="00932399" w:rsidP="00690891">
      <w:pPr>
        <w:numPr>
          <w:ilvl w:val="0"/>
          <w:numId w:val="53"/>
        </w:numPr>
        <w:spacing w:before="100" w:beforeAutospacing="1" w:after="100" w:afterAutospacing="1" w:line="240" w:lineRule="auto"/>
        <w:rPr>
          <w:rFonts w:ascii="Arial" w:eastAsia="Times New Roman" w:hAnsi="Arial" w:cs="Arial"/>
          <w:sz w:val="24"/>
          <w:szCs w:val="24"/>
        </w:rPr>
      </w:pPr>
      <w:r w:rsidRPr="00690891">
        <w:rPr>
          <w:rFonts w:ascii="Arial" w:eastAsia="Times New Roman" w:hAnsi="Arial" w:cs="Arial"/>
          <w:sz w:val="24"/>
          <w:szCs w:val="24"/>
        </w:rPr>
        <w:t>They've been living in London since 2004.</w:t>
      </w:r>
    </w:p>
    <w:p w:rsidR="00932399" w:rsidRPr="00374696" w:rsidRDefault="00932399" w:rsidP="00932399">
      <w:pPr>
        <w:numPr>
          <w:ilvl w:val="0"/>
          <w:numId w:val="54"/>
        </w:numPr>
        <w:spacing w:before="100" w:beforeAutospacing="1" w:after="100" w:afterAutospacing="1" w:line="240" w:lineRule="auto"/>
        <w:rPr>
          <w:rFonts w:ascii="Arial" w:eastAsia="Times New Roman" w:hAnsi="Arial" w:cs="Arial"/>
          <w:sz w:val="24"/>
          <w:szCs w:val="24"/>
        </w:rPr>
      </w:pPr>
      <w:r w:rsidRPr="00374696">
        <w:rPr>
          <w:rFonts w:ascii="Arial" w:eastAsia="Times New Roman" w:hAnsi="Arial" w:cs="Arial"/>
          <w:sz w:val="24"/>
          <w:szCs w:val="24"/>
        </w:rPr>
        <w:t>I've studied French for ten years.</w:t>
      </w:r>
    </w:p>
    <w:p w:rsidR="00932399" w:rsidRPr="00374696" w:rsidRDefault="00932399" w:rsidP="00932399">
      <w:pPr>
        <w:numPr>
          <w:ilvl w:val="0"/>
          <w:numId w:val="54"/>
        </w:numPr>
        <w:spacing w:before="100" w:beforeAutospacing="1" w:after="100" w:afterAutospacing="1" w:line="240" w:lineRule="auto"/>
        <w:rPr>
          <w:rFonts w:ascii="Arial" w:eastAsia="Times New Roman" w:hAnsi="Arial" w:cs="Arial"/>
          <w:sz w:val="24"/>
          <w:szCs w:val="24"/>
        </w:rPr>
      </w:pPr>
      <w:r w:rsidRPr="00374696">
        <w:rPr>
          <w:rFonts w:ascii="Arial" w:eastAsia="Times New Roman" w:hAnsi="Arial" w:cs="Arial"/>
          <w:sz w:val="24"/>
          <w:szCs w:val="24"/>
        </w:rPr>
        <w:t>I've been studying French for ten years.</w:t>
      </w:r>
    </w:p>
    <w:p w:rsidR="00932399" w:rsidRPr="00374696" w:rsidRDefault="00932399" w:rsidP="00932399">
      <w:pPr>
        <w:numPr>
          <w:ilvl w:val="0"/>
          <w:numId w:val="55"/>
        </w:numPr>
        <w:spacing w:before="100" w:beforeAutospacing="1" w:after="100" w:afterAutospacing="1" w:line="240" w:lineRule="auto"/>
        <w:rPr>
          <w:rFonts w:ascii="Arial" w:eastAsia="Times New Roman" w:hAnsi="Arial" w:cs="Arial"/>
          <w:sz w:val="24"/>
          <w:szCs w:val="24"/>
        </w:rPr>
      </w:pPr>
      <w:r w:rsidRPr="00374696">
        <w:rPr>
          <w:rFonts w:ascii="Arial" w:eastAsia="Times New Roman" w:hAnsi="Arial" w:cs="Arial"/>
          <w:sz w:val="24"/>
          <w:szCs w:val="24"/>
        </w:rPr>
        <w:t>He's worked at the company since 2009.</w:t>
      </w:r>
    </w:p>
    <w:p w:rsidR="00932399" w:rsidRPr="00374696" w:rsidRDefault="00932399" w:rsidP="00932399">
      <w:pPr>
        <w:numPr>
          <w:ilvl w:val="0"/>
          <w:numId w:val="55"/>
        </w:numPr>
        <w:spacing w:before="100" w:beforeAutospacing="1" w:after="100" w:afterAutospacing="1" w:line="240" w:lineRule="auto"/>
        <w:rPr>
          <w:rFonts w:ascii="Arial" w:eastAsia="Times New Roman" w:hAnsi="Arial" w:cs="Arial"/>
          <w:sz w:val="24"/>
          <w:szCs w:val="24"/>
        </w:rPr>
      </w:pPr>
      <w:r w:rsidRPr="00374696">
        <w:rPr>
          <w:rFonts w:ascii="Arial" w:eastAsia="Times New Roman" w:hAnsi="Arial" w:cs="Arial"/>
          <w:sz w:val="24"/>
          <w:szCs w:val="24"/>
        </w:rPr>
        <w:t>He's been working at our company since 2009.</w:t>
      </w:r>
    </w:p>
    <w:p w:rsidR="00932399" w:rsidRPr="00374696" w:rsidRDefault="00932399" w:rsidP="00932399">
      <w:pPr>
        <w:spacing w:after="0" w:line="240" w:lineRule="auto"/>
        <w:rPr>
          <w:rFonts w:ascii="Arial" w:eastAsia="Times New Roman" w:hAnsi="Arial" w:cs="Arial"/>
          <w:sz w:val="24"/>
          <w:szCs w:val="24"/>
        </w:rPr>
      </w:pPr>
      <w:r w:rsidRPr="00374696">
        <w:rPr>
          <w:rFonts w:ascii="Arial" w:eastAsia="Times New Roman" w:hAnsi="Arial" w:cs="Arial"/>
          <w:sz w:val="24"/>
          <w:szCs w:val="24"/>
        </w:rPr>
        <w:t>Sometimes, there is a difference in meaning:</w:t>
      </w:r>
      <w:r w:rsidRPr="00374696">
        <w:rPr>
          <w:rFonts w:ascii="Arial" w:eastAsia="Times New Roman" w:hAnsi="Arial" w:cs="Arial"/>
          <w:sz w:val="24"/>
          <w:szCs w:val="24"/>
        </w:rPr>
        <w:br/>
      </w:r>
      <w:r w:rsidRPr="00374696">
        <w:rPr>
          <w:rFonts w:ascii="Arial" w:eastAsia="Times New Roman" w:hAnsi="Arial" w:cs="Arial"/>
          <w:sz w:val="24"/>
          <w:szCs w:val="24"/>
        </w:rPr>
        <w:br/>
        <w:t xml:space="preserve">1: The present perfect continuous can be used to </w:t>
      </w:r>
      <w:proofErr w:type="spellStart"/>
      <w:r w:rsidRPr="00374696">
        <w:rPr>
          <w:rFonts w:ascii="Arial" w:eastAsia="Times New Roman" w:hAnsi="Arial" w:cs="Arial"/>
          <w:sz w:val="24"/>
          <w:szCs w:val="24"/>
        </w:rPr>
        <w:t>emphasise</w:t>
      </w:r>
      <w:proofErr w:type="spellEnd"/>
      <w:r w:rsidRPr="00374696">
        <w:rPr>
          <w:rFonts w:ascii="Arial" w:eastAsia="Times New Roman" w:hAnsi="Arial" w:cs="Arial"/>
          <w:sz w:val="24"/>
          <w:szCs w:val="24"/>
        </w:rPr>
        <w:t xml:space="preserve"> the length of time that has passed. The present perfect simple is generally neutral:</w:t>
      </w:r>
    </w:p>
    <w:p w:rsidR="00932399" w:rsidRPr="00374696" w:rsidRDefault="00932399" w:rsidP="00932399">
      <w:pPr>
        <w:numPr>
          <w:ilvl w:val="0"/>
          <w:numId w:val="56"/>
        </w:numPr>
        <w:spacing w:before="100" w:beforeAutospacing="1" w:after="100" w:afterAutospacing="1" w:line="240" w:lineRule="auto"/>
        <w:rPr>
          <w:rFonts w:ascii="Arial" w:eastAsia="Times New Roman" w:hAnsi="Arial" w:cs="Arial"/>
          <w:sz w:val="24"/>
          <w:szCs w:val="24"/>
        </w:rPr>
      </w:pPr>
      <w:r w:rsidRPr="00374696">
        <w:rPr>
          <w:rFonts w:ascii="Arial" w:eastAsia="Times New Roman" w:hAnsi="Arial" w:cs="Arial"/>
          <w:sz w:val="24"/>
          <w:szCs w:val="24"/>
        </w:rPr>
        <w:t xml:space="preserve">They've been waiting for hours! (This </w:t>
      </w:r>
      <w:proofErr w:type="spellStart"/>
      <w:r w:rsidRPr="00374696">
        <w:rPr>
          <w:rFonts w:ascii="Arial" w:eastAsia="Times New Roman" w:hAnsi="Arial" w:cs="Arial"/>
          <w:sz w:val="24"/>
          <w:szCs w:val="24"/>
        </w:rPr>
        <w:t>emphasises</w:t>
      </w:r>
      <w:proofErr w:type="spellEnd"/>
      <w:r w:rsidRPr="00374696">
        <w:rPr>
          <w:rFonts w:ascii="Arial" w:eastAsia="Times New Roman" w:hAnsi="Arial" w:cs="Arial"/>
          <w:sz w:val="24"/>
          <w:szCs w:val="24"/>
        </w:rPr>
        <w:t xml:space="preserve"> the length of time).</w:t>
      </w:r>
    </w:p>
    <w:p w:rsidR="00932399" w:rsidRDefault="00932399" w:rsidP="00932399">
      <w:pPr>
        <w:numPr>
          <w:ilvl w:val="0"/>
          <w:numId w:val="56"/>
        </w:numPr>
        <w:spacing w:before="100" w:beforeAutospacing="1" w:after="100" w:afterAutospacing="1" w:line="240" w:lineRule="auto"/>
        <w:rPr>
          <w:rFonts w:ascii="Arial" w:eastAsia="Times New Roman" w:hAnsi="Arial" w:cs="Arial"/>
          <w:sz w:val="24"/>
          <w:szCs w:val="24"/>
        </w:rPr>
      </w:pPr>
      <w:r w:rsidRPr="00374696">
        <w:rPr>
          <w:rFonts w:ascii="Arial" w:eastAsia="Times New Roman" w:hAnsi="Arial" w:cs="Arial"/>
          <w:sz w:val="24"/>
          <w:szCs w:val="24"/>
        </w:rPr>
        <w:t xml:space="preserve">They've waited for hours. (This doesn't </w:t>
      </w:r>
      <w:proofErr w:type="spellStart"/>
      <w:r w:rsidRPr="00374696">
        <w:rPr>
          <w:rFonts w:ascii="Arial" w:eastAsia="Times New Roman" w:hAnsi="Arial" w:cs="Arial"/>
          <w:sz w:val="24"/>
          <w:szCs w:val="24"/>
        </w:rPr>
        <w:t>emphasise</w:t>
      </w:r>
      <w:proofErr w:type="spellEnd"/>
      <w:r w:rsidRPr="00374696">
        <w:rPr>
          <w:rFonts w:ascii="Arial" w:eastAsia="Times New Roman" w:hAnsi="Arial" w:cs="Arial"/>
          <w:sz w:val="24"/>
          <w:szCs w:val="24"/>
        </w:rPr>
        <w:t xml:space="preserve"> the length of time).</w:t>
      </w:r>
    </w:p>
    <w:p w:rsidR="00690891" w:rsidRPr="00374696" w:rsidRDefault="00690891" w:rsidP="00690891">
      <w:pPr>
        <w:spacing w:before="100" w:beforeAutospacing="1" w:after="100" w:afterAutospacing="1" w:line="240" w:lineRule="auto"/>
        <w:ind w:left="720"/>
        <w:rPr>
          <w:rFonts w:ascii="Arial" w:eastAsia="Times New Roman" w:hAnsi="Arial" w:cs="Arial"/>
          <w:sz w:val="24"/>
          <w:szCs w:val="24"/>
        </w:rPr>
      </w:pPr>
    </w:p>
    <w:p w:rsidR="00932399" w:rsidRPr="00374696" w:rsidRDefault="00932399" w:rsidP="00932399">
      <w:pPr>
        <w:spacing w:after="0" w:line="240" w:lineRule="auto"/>
        <w:rPr>
          <w:rFonts w:ascii="Arial" w:eastAsia="Times New Roman" w:hAnsi="Arial" w:cs="Arial"/>
          <w:sz w:val="24"/>
          <w:szCs w:val="24"/>
        </w:rPr>
      </w:pPr>
      <w:r w:rsidRPr="00374696">
        <w:rPr>
          <w:rFonts w:ascii="Arial" w:eastAsia="Times New Roman" w:hAnsi="Arial" w:cs="Arial"/>
          <w:sz w:val="24"/>
          <w:szCs w:val="24"/>
        </w:rPr>
        <w:t>2: On the other hand, the present perfect simple is often used when we're talking about how much or how many. This isn't possible with the present perfect continuous:</w:t>
      </w:r>
    </w:p>
    <w:p w:rsidR="00932399" w:rsidRPr="00374696" w:rsidRDefault="00932399" w:rsidP="00932399">
      <w:pPr>
        <w:numPr>
          <w:ilvl w:val="0"/>
          <w:numId w:val="57"/>
        </w:numPr>
        <w:spacing w:before="100" w:beforeAutospacing="1" w:after="100" w:afterAutospacing="1" w:line="240" w:lineRule="auto"/>
        <w:rPr>
          <w:rFonts w:ascii="Arial" w:eastAsia="Times New Roman" w:hAnsi="Arial" w:cs="Arial"/>
          <w:sz w:val="24"/>
          <w:szCs w:val="24"/>
        </w:rPr>
      </w:pPr>
      <w:r w:rsidRPr="00374696">
        <w:rPr>
          <w:rFonts w:ascii="Arial" w:eastAsia="Times New Roman" w:hAnsi="Arial" w:cs="Arial"/>
          <w:sz w:val="24"/>
          <w:szCs w:val="24"/>
        </w:rPr>
        <w:t>She's drunk three cups of coffee this morning.</w:t>
      </w:r>
    </w:p>
    <w:p w:rsidR="00932399" w:rsidRPr="00374696" w:rsidRDefault="00932399" w:rsidP="00932399">
      <w:pPr>
        <w:numPr>
          <w:ilvl w:val="0"/>
          <w:numId w:val="57"/>
        </w:numPr>
        <w:spacing w:before="100" w:beforeAutospacing="1" w:after="100" w:afterAutospacing="1" w:line="240" w:lineRule="auto"/>
        <w:rPr>
          <w:rFonts w:ascii="Arial" w:eastAsia="Times New Roman" w:hAnsi="Arial" w:cs="Arial"/>
          <w:sz w:val="24"/>
          <w:szCs w:val="24"/>
        </w:rPr>
      </w:pPr>
      <w:r w:rsidRPr="00374696">
        <w:rPr>
          <w:rFonts w:ascii="Arial" w:eastAsia="Times New Roman" w:hAnsi="Arial" w:cs="Arial"/>
          <w:sz w:val="24"/>
          <w:szCs w:val="24"/>
        </w:rPr>
        <w:t xml:space="preserve">She's drunk at least a </w:t>
      </w:r>
      <w:proofErr w:type="spellStart"/>
      <w:r w:rsidRPr="00374696">
        <w:rPr>
          <w:rFonts w:ascii="Arial" w:eastAsia="Times New Roman" w:hAnsi="Arial" w:cs="Arial"/>
          <w:sz w:val="24"/>
          <w:szCs w:val="24"/>
        </w:rPr>
        <w:t>litre</w:t>
      </w:r>
      <w:proofErr w:type="spellEnd"/>
      <w:r w:rsidRPr="00374696">
        <w:rPr>
          <w:rFonts w:ascii="Arial" w:eastAsia="Times New Roman" w:hAnsi="Arial" w:cs="Arial"/>
          <w:sz w:val="24"/>
          <w:szCs w:val="24"/>
        </w:rPr>
        <w:t xml:space="preserve"> of coffee today.</w:t>
      </w:r>
    </w:p>
    <w:p w:rsidR="00932399" w:rsidRPr="00374696" w:rsidRDefault="00932399" w:rsidP="00932399">
      <w:pPr>
        <w:numPr>
          <w:ilvl w:val="0"/>
          <w:numId w:val="57"/>
        </w:numPr>
        <w:spacing w:before="100" w:beforeAutospacing="1" w:after="100" w:afterAutospacing="1" w:line="240" w:lineRule="auto"/>
        <w:rPr>
          <w:rFonts w:ascii="Arial" w:eastAsia="Times New Roman" w:hAnsi="Arial" w:cs="Arial"/>
          <w:sz w:val="24"/>
          <w:szCs w:val="24"/>
        </w:rPr>
      </w:pPr>
      <w:r w:rsidRPr="00704FE4">
        <w:rPr>
          <w:rFonts w:ascii="Arial" w:eastAsia="Times New Roman" w:hAnsi="Arial" w:cs="Arial"/>
          <w:sz w:val="24"/>
          <w:szCs w:val="24"/>
        </w:rPr>
        <w:t>(Incorrect</w:t>
      </w:r>
      <w:r w:rsidRPr="00374696">
        <w:rPr>
          <w:rFonts w:ascii="Arial" w:eastAsia="Times New Roman" w:hAnsi="Arial" w:cs="Arial"/>
          <w:sz w:val="24"/>
          <w:szCs w:val="24"/>
        </w:rPr>
        <w:t>:</w:t>
      </w:r>
      <w:r w:rsidRPr="00704FE4">
        <w:rPr>
          <w:rFonts w:ascii="Arial" w:eastAsia="Times New Roman" w:hAnsi="Arial" w:cs="Arial"/>
          <w:sz w:val="24"/>
          <w:szCs w:val="24"/>
        </w:rPr>
        <w:t> She has been drinking three cups of coffee this morning)</w:t>
      </w:r>
      <w:del w:id="1" w:author="Unknown">
        <w:r w:rsidRPr="00374696">
          <w:rPr>
            <w:rFonts w:ascii="Arial" w:eastAsia="Times New Roman" w:hAnsi="Arial" w:cs="Arial"/>
            <w:sz w:val="24"/>
            <w:szCs w:val="24"/>
          </w:rPr>
          <w:delText>she's been drinking three cups of coffee</w:delText>
        </w:r>
      </w:del>
    </w:p>
    <w:p w:rsidR="00932399" w:rsidRPr="00374696" w:rsidRDefault="00932399" w:rsidP="00932399">
      <w:pPr>
        <w:spacing w:after="0" w:line="240" w:lineRule="auto"/>
        <w:rPr>
          <w:rFonts w:ascii="Arial" w:eastAsia="Times New Roman" w:hAnsi="Arial" w:cs="Arial"/>
          <w:sz w:val="24"/>
          <w:szCs w:val="24"/>
        </w:rPr>
      </w:pPr>
      <w:r w:rsidRPr="00374696">
        <w:rPr>
          <w:rFonts w:ascii="Arial" w:eastAsia="Times New Roman" w:hAnsi="Arial" w:cs="Arial"/>
          <w:sz w:val="24"/>
          <w:szCs w:val="24"/>
        </w:rPr>
        <w:t>3: The present perfect continuous often focuses on the action itself, while the present perfect simple focuses on the fact that the action is completed:</w:t>
      </w:r>
    </w:p>
    <w:p w:rsidR="00932399" w:rsidRPr="00374696" w:rsidRDefault="00932399" w:rsidP="00932399">
      <w:pPr>
        <w:numPr>
          <w:ilvl w:val="0"/>
          <w:numId w:val="58"/>
        </w:numPr>
        <w:spacing w:before="100" w:beforeAutospacing="1" w:after="100" w:afterAutospacing="1" w:line="240" w:lineRule="auto"/>
        <w:rPr>
          <w:rFonts w:ascii="Arial" w:eastAsia="Times New Roman" w:hAnsi="Arial" w:cs="Arial"/>
          <w:sz w:val="24"/>
          <w:szCs w:val="24"/>
        </w:rPr>
      </w:pPr>
      <w:r w:rsidRPr="00374696">
        <w:rPr>
          <w:rFonts w:ascii="Arial" w:eastAsia="Times New Roman" w:hAnsi="Arial" w:cs="Arial"/>
          <w:sz w:val="24"/>
          <w:szCs w:val="24"/>
        </w:rPr>
        <w:t>I've been reading the book you recommended. (I'm enjoying it, but I'm not finished).</w:t>
      </w:r>
    </w:p>
    <w:p w:rsidR="00932399" w:rsidRPr="00374696" w:rsidRDefault="00932399" w:rsidP="00932399">
      <w:pPr>
        <w:numPr>
          <w:ilvl w:val="0"/>
          <w:numId w:val="58"/>
        </w:numPr>
        <w:spacing w:before="100" w:beforeAutospacing="1" w:after="100" w:afterAutospacing="1" w:line="240" w:lineRule="auto"/>
        <w:rPr>
          <w:rFonts w:ascii="Arial" w:eastAsia="Times New Roman" w:hAnsi="Arial" w:cs="Arial"/>
          <w:sz w:val="24"/>
          <w:szCs w:val="24"/>
        </w:rPr>
      </w:pPr>
      <w:r w:rsidRPr="00374696">
        <w:rPr>
          <w:rFonts w:ascii="Arial" w:eastAsia="Times New Roman" w:hAnsi="Arial" w:cs="Arial"/>
          <w:sz w:val="24"/>
          <w:szCs w:val="24"/>
        </w:rPr>
        <w:t>I've read the book you recommended. (I've finished it, so we can talk about it).</w:t>
      </w:r>
    </w:p>
    <w:p w:rsidR="00932399" w:rsidRPr="00374696" w:rsidRDefault="00932399" w:rsidP="00932399">
      <w:pPr>
        <w:spacing w:after="0" w:line="240" w:lineRule="auto"/>
        <w:rPr>
          <w:rFonts w:ascii="Arial" w:eastAsia="Times New Roman" w:hAnsi="Arial" w:cs="Arial"/>
          <w:sz w:val="24"/>
          <w:szCs w:val="24"/>
        </w:rPr>
      </w:pPr>
      <w:r w:rsidRPr="00374696">
        <w:rPr>
          <w:rFonts w:ascii="Arial" w:eastAsia="Times New Roman" w:hAnsi="Arial" w:cs="Arial"/>
          <w:sz w:val="24"/>
          <w:szCs w:val="24"/>
        </w:rPr>
        <w:t>We use 'yet' and 'already' with the present perfect simple:</w:t>
      </w:r>
    </w:p>
    <w:p w:rsidR="00932399" w:rsidRPr="00374696" w:rsidRDefault="00932399" w:rsidP="00932399">
      <w:pPr>
        <w:numPr>
          <w:ilvl w:val="0"/>
          <w:numId w:val="59"/>
        </w:numPr>
        <w:spacing w:before="100" w:beforeAutospacing="1" w:after="100" w:afterAutospacing="1" w:line="240" w:lineRule="auto"/>
        <w:rPr>
          <w:rFonts w:ascii="Arial" w:eastAsia="Times New Roman" w:hAnsi="Arial" w:cs="Arial"/>
          <w:sz w:val="24"/>
          <w:szCs w:val="24"/>
        </w:rPr>
      </w:pPr>
      <w:r w:rsidRPr="00374696">
        <w:rPr>
          <w:rFonts w:ascii="Arial" w:eastAsia="Times New Roman" w:hAnsi="Arial" w:cs="Arial"/>
          <w:sz w:val="24"/>
          <w:szCs w:val="24"/>
        </w:rPr>
        <w:t>Have you read the book yet?</w:t>
      </w:r>
    </w:p>
    <w:p w:rsidR="00932399" w:rsidRPr="00374696" w:rsidRDefault="00932399" w:rsidP="00932399">
      <w:pPr>
        <w:numPr>
          <w:ilvl w:val="0"/>
          <w:numId w:val="59"/>
        </w:numPr>
        <w:spacing w:before="100" w:beforeAutospacing="1" w:after="100" w:afterAutospacing="1" w:line="240" w:lineRule="auto"/>
        <w:rPr>
          <w:rFonts w:ascii="Arial" w:eastAsia="Times New Roman" w:hAnsi="Arial" w:cs="Arial"/>
          <w:sz w:val="24"/>
          <w:szCs w:val="24"/>
        </w:rPr>
      </w:pPr>
      <w:r w:rsidRPr="00374696">
        <w:rPr>
          <w:rFonts w:ascii="Arial" w:eastAsia="Times New Roman" w:hAnsi="Arial" w:cs="Arial"/>
          <w:sz w:val="24"/>
          <w:szCs w:val="24"/>
        </w:rPr>
        <w:t>She's finished her work already.</w:t>
      </w:r>
    </w:p>
    <w:p w:rsidR="00932399" w:rsidRPr="00374696" w:rsidRDefault="00932399" w:rsidP="00932399">
      <w:pPr>
        <w:spacing w:after="0" w:line="240" w:lineRule="auto"/>
        <w:rPr>
          <w:rFonts w:ascii="Arial" w:eastAsia="Times New Roman" w:hAnsi="Arial" w:cs="Arial"/>
          <w:sz w:val="24"/>
          <w:szCs w:val="24"/>
        </w:rPr>
      </w:pPr>
      <w:r w:rsidRPr="00374696">
        <w:rPr>
          <w:rFonts w:ascii="Arial" w:eastAsia="Times New Roman" w:hAnsi="Arial" w:cs="Arial"/>
          <w:sz w:val="24"/>
          <w:szCs w:val="24"/>
        </w:rPr>
        <w:t>This difference is often used to talk about different kinds of results in the present. The present perfect simple is used when the action is finished, and the result comes from the action being finished:</w:t>
      </w:r>
    </w:p>
    <w:p w:rsidR="00932399" w:rsidRPr="00374696" w:rsidRDefault="00932399" w:rsidP="00932399">
      <w:pPr>
        <w:numPr>
          <w:ilvl w:val="0"/>
          <w:numId w:val="60"/>
        </w:numPr>
        <w:spacing w:before="100" w:beforeAutospacing="1" w:after="100" w:afterAutospacing="1" w:line="240" w:lineRule="auto"/>
        <w:rPr>
          <w:rFonts w:ascii="Arial" w:eastAsia="Times New Roman" w:hAnsi="Arial" w:cs="Arial"/>
          <w:sz w:val="24"/>
          <w:szCs w:val="24"/>
        </w:rPr>
      </w:pPr>
      <w:r w:rsidRPr="00374696">
        <w:rPr>
          <w:rFonts w:ascii="Arial" w:eastAsia="Times New Roman" w:hAnsi="Arial" w:cs="Arial"/>
          <w:sz w:val="24"/>
          <w:szCs w:val="24"/>
        </w:rPr>
        <w:t>I've eaten dinner, so let's go out.</w:t>
      </w:r>
    </w:p>
    <w:p w:rsidR="00932399" w:rsidRPr="00374696" w:rsidRDefault="00932399" w:rsidP="00932399">
      <w:pPr>
        <w:numPr>
          <w:ilvl w:val="0"/>
          <w:numId w:val="60"/>
        </w:numPr>
        <w:spacing w:before="100" w:beforeAutospacing="1" w:after="100" w:afterAutospacing="1" w:line="240" w:lineRule="auto"/>
        <w:rPr>
          <w:rFonts w:ascii="Arial" w:eastAsia="Times New Roman" w:hAnsi="Arial" w:cs="Arial"/>
          <w:sz w:val="24"/>
          <w:szCs w:val="24"/>
        </w:rPr>
      </w:pPr>
      <w:r w:rsidRPr="00374696">
        <w:rPr>
          <w:rFonts w:ascii="Arial" w:eastAsia="Times New Roman" w:hAnsi="Arial" w:cs="Arial"/>
          <w:sz w:val="24"/>
          <w:szCs w:val="24"/>
        </w:rPr>
        <w:t>She's done all her homework, so she can relax this evening.</w:t>
      </w:r>
    </w:p>
    <w:p w:rsidR="00932399" w:rsidRPr="00374696" w:rsidRDefault="00932399" w:rsidP="00932399">
      <w:pPr>
        <w:numPr>
          <w:ilvl w:val="0"/>
          <w:numId w:val="60"/>
        </w:numPr>
        <w:spacing w:before="100" w:beforeAutospacing="1" w:after="100" w:afterAutospacing="1" w:line="240" w:lineRule="auto"/>
        <w:rPr>
          <w:rFonts w:ascii="Arial" w:eastAsia="Times New Roman" w:hAnsi="Arial" w:cs="Arial"/>
          <w:sz w:val="24"/>
          <w:szCs w:val="24"/>
        </w:rPr>
      </w:pPr>
      <w:r w:rsidRPr="00374696">
        <w:rPr>
          <w:rFonts w:ascii="Arial" w:eastAsia="Times New Roman" w:hAnsi="Arial" w:cs="Arial"/>
          <w:sz w:val="24"/>
          <w:szCs w:val="24"/>
        </w:rPr>
        <w:t>I've made a cake. Would you like some?</w:t>
      </w:r>
    </w:p>
    <w:p w:rsidR="00932399" w:rsidRPr="00374696" w:rsidRDefault="00932399" w:rsidP="00932399">
      <w:pPr>
        <w:spacing w:after="0" w:line="240" w:lineRule="auto"/>
        <w:rPr>
          <w:rFonts w:ascii="Arial" w:eastAsia="Times New Roman" w:hAnsi="Arial" w:cs="Arial"/>
          <w:sz w:val="24"/>
          <w:szCs w:val="24"/>
        </w:rPr>
      </w:pPr>
      <w:r w:rsidRPr="00374696">
        <w:rPr>
          <w:rFonts w:ascii="Arial" w:eastAsia="Times New Roman" w:hAnsi="Arial" w:cs="Arial"/>
          <w:sz w:val="24"/>
          <w:szCs w:val="24"/>
        </w:rPr>
        <w:t>The present perfect continuous is used when the result comes from the action itself. It doesn't matter if the whole action is finished or not. The result is often something we can see, hear, smell, or feel:</w:t>
      </w:r>
    </w:p>
    <w:p w:rsidR="00932399" w:rsidRDefault="00932399" w:rsidP="00932399">
      <w:pPr>
        <w:spacing w:before="100" w:beforeAutospacing="1" w:after="100" w:afterAutospacing="1" w:line="240" w:lineRule="auto"/>
        <w:ind w:left="720"/>
        <w:rPr>
          <w:rFonts w:ascii="Arial" w:eastAsia="Times New Roman" w:hAnsi="Arial" w:cs="Arial"/>
          <w:sz w:val="24"/>
          <w:szCs w:val="24"/>
        </w:rPr>
      </w:pPr>
    </w:p>
    <w:p w:rsidR="00932399" w:rsidRPr="00374696" w:rsidRDefault="00932399" w:rsidP="00932399">
      <w:pPr>
        <w:numPr>
          <w:ilvl w:val="0"/>
          <w:numId w:val="61"/>
        </w:numPr>
        <w:spacing w:before="100" w:beforeAutospacing="1" w:after="100" w:afterAutospacing="1" w:line="240" w:lineRule="auto"/>
        <w:rPr>
          <w:rFonts w:ascii="Arial" w:eastAsia="Times New Roman" w:hAnsi="Arial" w:cs="Arial"/>
          <w:sz w:val="24"/>
          <w:szCs w:val="24"/>
        </w:rPr>
      </w:pPr>
      <w:r w:rsidRPr="00374696">
        <w:rPr>
          <w:rFonts w:ascii="Arial" w:eastAsia="Times New Roman" w:hAnsi="Arial" w:cs="Arial"/>
          <w:sz w:val="24"/>
          <w:szCs w:val="24"/>
        </w:rPr>
        <w:t>I've been eating dinner, so there are plates all over the table.</w:t>
      </w:r>
    </w:p>
    <w:p w:rsidR="00932399" w:rsidRPr="00374696" w:rsidRDefault="00932399" w:rsidP="00932399">
      <w:pPr>
        <w:numPr>
          <w:ilvl w:val="0"/>
          <w:numId w:val="61"/>
        </w:numPr>
        <w:spacing w:before="100" w:beforeAutospacing="1" w:after="100" w:afterAutospacing="1" w:line="240" w:lineRule="auto"/>
        <w:rPr>
          <w:rFonts w:ascii="Arial" w:eastAsia="Times New Roman" w:hAnsi="Arial" w:cs="Arial"/>
          <w:sz w:val="24"/>
          <w:szCs w:val="24"/>
        </w:rPr>
      </w:pPr>
      <w:r w:rsidRPr="00374696">
        <w:rPr>
          <w:rFonts w:ascii="Arial" w:eastAsia="Times New Roman" w:hAnsi="Arial" w:cs="Arial"/>
          <w:sz w:val="24"/>
          <w:szCs w:val="24"/>
        </w:rPr>
        <w:t>She's been doing her homework, so she's tired.</w:t>
      </w:r>
    </w:p>
    <w:p w:rsidR="00932399" w:rsidRPr="00374696" w:rsidRDefault="00932399" w:rsidP="00932399">
      <w:pPr>
        <w:numPr>
          <w:ilvl w:val="0"/>
          <w:numId w:val="61"/>
        </w:numPr>
        <w:spacing w:before="100" w:beforeAutospacing="1" w:after="100" w:afterAutospacing="1" w:line="240" w:lineRule="auto"/>
        <w:rPr>
          <w:rFonts w:ascii="Arial" w:eastAsia="Times New Roman" w:hAnsi="Arial" w:cs="Arial"/>
          <w:sz w:val="24"/>
          <w:szCs w:val="24"/>
        </w:rPr>
      </w:pPr>
      <w:r w:rsidRPr="00374696">
        <w:rPr>
          <w:rFonts w:ascii="Arial" w:eastAsia="Times New Roman" w:hAnsi="Arial" w:cs="Arial"/>
          <w:sz w:val="24"/>
          <w:szCs w:val="24"/>
        </w:rPr>
        <w:t>I've been making a cake, that's why the kitchen is such a mess.</w:t>
      </w:r>
    </w:p>
    <w:p w:rsidR="00932399" w:rsidRPr="00374696" w:rsidRDefault="00932399" w:rsidP="00932399">
      <w:pPr>
        <w:spacing w:after="0" w:line="240" w:lineRule="auto"/>
        <w:rPr>
          <w:rFonts w:ascii="Arial" w:eastAsia="Times New Roman" w:hAnsi="Arial" w:cs="Arial"/>
          <w:sz w:val="24"/>
          <w:szCs w:val="24"/>
        </w:rPr>
      </w:pPr>
      <w:r w:rsidRPr="00374696">
        <w:rPr>
          <w:rFonts w:ascii="Arial" w:eastAsia="Times New Roman" w:hAnsi="Arial" w:cs="Arial"/>
          <w:sz w:val="24"/>
          <w:szCs w:val="24"/>
        </w:rPr>
        <w:t xml:space="preserve">4: Finally, the present perfect continuous can be used to </w:t>
      </w:r>
      <w:proofErr w:type="spellStart"/>
      <w:r w:rsidRPr="00374696">
        <w:rPr>
          <w:rFonts w:ascii="Arial" w:eastAsia="Times New Roman" w:hAnsi="Arial" w:cs="Arial"/>
          <w:sz w:val="24"/>
          <w:szCs w:val="24"/>
        </w:rPr>
        <w:t>emphasise</w:t>
      </w:r>
      <w:proofErr w:type="spellEnd"/>
      <w:r w:rsidRPr="00374696">
        <w:rPr>
          <w:rFonts w:ascii="Arial" w:eastAsia="Times New Roman" w:hAnsi="Arial" w:cs="Arial"/>
          <w:sz w:val="24"/>
          <w:szCs w:val="24"/>
        </w:rPr>
        <w:t xml:space="preserve"> that something is temporary:</w:t>
      </w:r>
    </w:p>
    <w:p w:rsidR="00932399" w:rsidRPr="00374696" w:rsidRDefault="00932399" w:rsidP="00932399">
      <w:pPr>
        <w:numPr>
          <w:ilvl w:val="0"/>
          <w:numId w:val="62"/>
        </w:numPr>
        <w:spacing w:before="100" w:beforeAutospacing="1" w:after="100" w:afterAutospacing="1" w:line="240" w:lineRule="auto"/>
        <w:rPr>
          <w:rFonts w:ascii="Arial" w:eastAsia="Times New Roman" w:hAnsi="Arial" w:cs="Arial"/>
          <w:sz w:val="24"/>
          <w:szCs w:val="24"/>
        </w:rPr>
      </w:pPr>
      <w:r w:rsidRPr="00374696">
        <w:rPr>
          <w:rFonts w:ascii="Arial" w:eastAsia="Times New Roman" w:hAnsi="Arial" w:cs="Arial"/>
          <w:sz w:val="24"/>
          <w:szCs w:val="24"/>
        </w:rPr>
        <w:t>She's been running a lot recently. (She doesn't usually do this).</w:t>
      </w:r>
    </w:p>
    <w:p w:rsidR="00932399" w:rsidRPr="00704FE4" w:rsidRDefault="00932399" w:rsidP="00932399">
      <w:pPr>
        <w:numPr>
          <w:ilvl w:val="0"/>
          <w:numId w:val="62"/>
        </w:numPr>
        <w:spacing w:before="100" w:beforeAutospacing="1" w:after="100" w:afterAutospacing="1" w:line="240" w:lineRule="auto"/>
        <w:rPr>
          <w:rFonts w:ascii="Arial" w:eastAsia="Times New Roman" w:hAnsi="Arial" w:cs="Arial"/>
          <w:sz w:val="24"/>
          <w:szCs w:val="24"/>
        </w:rPr>
      </w:pPr>
      <w:r w:rsidRPr="00374696">
        <w:rPr>
          <w:rFonts w:ascii="Arial" w:eastAsia="Times New Roman" w:hAnsi="Arial" w:cs="Arial"/>
          <w:sz w:val="24"/>
          <w:szCs w:val="24"/>
        </w:rPr>
        <w:t>Usually I study at home, but I've been studying in the library for the last week.</w:t>
      </w:r>
    </w:p>
    <w:p w:rsidR="00932399" w:rsidRPr="00704FE4" w:rsidRDefault="00932399" w:rsidP="00932399">
      <w:pPr>
        <w:spacing w:before="100" w:beforeAutospacing="1" w:after="100" w:afterAutospacing="1" w:line="240" w:lineRule="auto"/>
        <w:rPr>
          <w:rFonts w:ascii="Arial" w:eastAsia="Times New Roman" w:hAnsi="Arial" w:cs="Arial"/>
          <w:sz w:val="24"/>
          <w:szCs w:val="24"/>
        </w:rPr>
      </w:pPr>
    </w:p>
    <w:p w:rsidR="00932399" w:rsidRDefault="00932399" w:rsidP="00932399">
      <w:pPr>
        <w:pStyle w:val="Heading1"/>
        <w:spacing w:line="360" w:lineRule="atLeast"/>
        <w:jc w:val="center"/>
        <w:rPr>
          <w:rFonts w:ascii="Arial" w:hAnsi="Arial" w:cs="Arial"/>
        </w:rPr>
      </w:pPr>
    </w:p>
    <w:p w:rsidR="00932399" w:rsidRDefault="00932399" w:rsidP="00932399">
      <w:pPr>
        <w:pStyle w:val="Heading1"/>
        <w:spacing w:line="360" w:lineRule="atLeast"/>
        <w:jc w:val="center"/>
        <w:rPr>
          <w:rFonts w:ascii="Arial" w:hAnsi="Arial" w:cs="Arial"/>
        </w:rPr>
      </w:pPr>
    </w:p>
    <w:p w:rsidR="00932399" w:rsidRPr="00932399" w:rsidRDefault="00932399" w:rsidP="00932399">
      <w:pPr>
        <w:pStyle w:val="Heading1"/>
        <w:spacing w:line="360" w:lineRule="atLeast"/>
        <w:jc w:val="center"/>
        <w:rPr>
          <w:rFonts w:ascii="Arial" w:hAnsi="Arial" w:cs="Arial"/>
          <w:sz w:val="40"/>
          <w:szCs w:val="40"/>
        </w:rPr>
      </w:pPr>
      <w:r w:rsidRPr="00932399">
        <w:rPr>
          <w:rFonts w:ascii="Arial" w:hAnsi="Arial" w:cs="Arial"/>
          <w:sz w:val="40"/>
          <w:szCs w:val="40"/>
        </w:rPr>
        <w:t>When to use present perfect continuous</w:t>
      </w:r>
    </w:p>
    <w:p w:rsidR="00932399" w:rsidRDefault="00932399" w:rsidP="00932399">
      <w:pPr>
        <w:rPr>
          <w:rFonts w:ascii="Arial" w:hAnsi="Arial" w:cs="Arial"/>
        </w:rPr>
      </w:pPr>
      <w:r w:rsidRPr="00704FE4">
        <w:rPr>
          <w:rStyle w:val="Strong"/>
          <w:rFonts w:ascii="Arial" w:hAnsi="Arial" w:cs="Arial"/>
        </w:rPr>
        <w:t>Unfinished actions</w:t>
      </w:r>
      <w:r w:rsidRPr="00704FE4">
        <w:rPr>
          <w:rFonts w:ascii="Arial" w:hAnsi="Arial" w:cs="Arial"/>
        </w:rPr>
        <w:br/>
        <w:t>1: To say how long for unfinished actions which started in the past and continue to the present. We often use this with 'for' and 'since</w:t>
      </w:r>
      <w:proofErr w:type="gramStart"/>
      <w:r w:rsidRPr="00704FE4">
        <w:rPr>
          <w:rFonts w:ascii="Arial" w:hAnsi="Arial" w:cs="Arial"/>
        </w:rPr>
        <w:t xml:space="preserve">' </w:t>
      </w:r>
      <w:r>
        <w:rPr>
          <w:rFonts w:ascii="Arial" w:hAnsi="Arial" w:cs="Arial"/>
        </w:rPr>
        <w:t>.</w:t>
      </w:r>
      <w:proofErr w:type="gramEnd"/>
    </w:p>
    <w:p w:rsidR="00932399" w:rsidRPr="00704FE4" w:rsidRDefault="00932399" w:rsidP="00932399">
      <w:pPr>
        <w:rPr>
          <w:rFonts w:ascii="Arial" w:hAnsi="Arial" w:cs="Arial"/>
        </w:rPr>
      </w:pPr>
      <w:r w:rsidRPr="00704FE4">
        <w:rPr>
          <w:rFonts w:ascii="Arial" w:hAnsi="Arial" w:cs="Arial"/>
        </w:rPr>
        <w:t>I've been living in London for two years.</w:t>
      </w:r>
    </w:p>
    <w:p w:rsidR="00932399" w:rsidRPr="00704FE4" w:rsidRDefault="00932399" w:rsidP="00932399">
      <w:pPr>
        <w:numPr>
          <w:ilvl w:val="0"/>
          <w:numId w:val="63"/>
        </w:numPr>
        <w:spacing w:before="100" w:beforeAutospacing="1" w:after="100" w:afterAutospacing="1" w:line="240" w:lineRule="auto"/>
        <w:rPr>
          <w:rFonts w:ascii="Arial" w:hAnsi="Arial" w:cs="Arial"/>
        </w:rPr>
      </w:pPr>
      <w:r w:rsidRPr="00704FE4">
        <w:rPr>
          <w:rFonts w:ascii="Arial" w:hAnsi="Arial" w:cs="Arial"/>
        </w:rPr>
        <w:t>She's been working here since 2004.</w:t>
      </w:r>
    </w:p>
    <w:p w:rsidR="00932399" w:rsidRPr="00704FE4" w:rsidRDefault="00932399" w:rsidP="00932399">
      <w:pPr>
        <w:numPr>
          <w:ilvl w:val="0"/>
          <w:numId w:val="63"/>
        </w:numPr>
        <w:spacing w:before="100" w:beforeAutospacing="1" w:after="100" w:afterAutospacing="1" w:line="240" w:lineRule="auto"/>
        <w:rPr>
          <w:rFonts w:ascii="Arial" w:hAnsi="Arial" w:cs="Arial"/>
        </w:rPr>
      </w:pPr>
      <w:r w:rsidRPr="00704FE4">
        <w:rPr>
          <w:rFonts w:ascii="Arial" w:hAnsi="Arial" w:cs="Arial"/>
        </w:rPr>
        <w:t>We've been waiting for the bus for hours.</w:t>
      </w:r>
    </w:p>
    <w:p w:rsidR="00932399" w:rsidRPr="00704FE4" w:rsidRDefault="00932399" w:rsidP="00932399">
      <w:pPr>
        <w:spacing w:after="0"/>
        <w:rPr>
          <w:rFonts w:ascii="Arial" w:hAnsi="Arial" w:cs="Arial"/>
        </w:rPr>
      </w:pPr>
      <w:r w:rsidRPr="00704FE4">
        <w:rPr>
          <w:rFonts w:ascii="Arial" w:hAnsi="Arial" w:cs="Arial"/>
        </w:rPr>
        <w:t xml:space="preserve">This use is very similar to how we use the present perfect simple, and often it's possible to use either tense. Of course, with </w:t>
      </w:r>
      <w:proofErr w:type="spellStart"/>
      <w:r w:rsidRPr="00704FE4">
        <w:rPr>
          <w:rFonts w:ascii="Arial" w:hAnsi="Arial" w:cs="Arial"/>
        </w:rPr>
        <w:t>stative</w:t>
      </w:r>
      <w:proofErr w:type="spellEnd"/>
      <w:r w:rsidRPr="00704FE4">
        <w:rPr>
          <w:rFonts w:ascii="Arial" w:hAnsi="Arial" w:cs="Arial"/>
        </w:rPr>
        <w:t xml:space="preserve"> verbs, we can't use the present perfect continuous.</w:t>
      </w:r>
    </w:p>
    <w:p w:rsidR="00932399" w:rsidRPr="00704FE4" w:rsidRDefault="00932399" w:rsidP="00932399">
      <w:pPr>
        <w:numPr>
          <w:ilvl w:val="0"/>
          <w:numId w:val="64"/>
        </w:numPr>
        <w:spacing w:before="100" w:beforeAutospacing="1" w:after="100" w:afterAutospacing="1" w:line="240" w:lineRule="auto"/>
        <w:rPr>
          <w:rFonts w:ascii="Arial" w:hAnsi="Arial" w:cs="Arial"/>
        </w:rPr>
      </w:pPr>
      <w:r w:rsidRPr="00704FE4">
        <w:rPr>
          <w:rFonts w:ascii="Arial" w:hAnsi="Arial" w:cs="Arial"/>
        </w:rPr>
        <w:t>I've been here for hours.</w:t>
      </w:r>
    </w:p>
    <w:p w:rsidR="00932399" w:rsidRPr="00704FE4" w:rsidRDefault="00932399" w:rsidP="00932399">
      <w:pPr>
        <w:numPr>
          <w:ilvl w:val="0"/>
          <w:numId w:val="64"/>
        </w:numPr>
        <w:spacing w:before="100" w:beforeAutospacing="1" w:after="100" w:afterAutospacing="1" w:line="240" w:lineRule="auto"/>
        <w:rPr>
          <w:rFonts w:ascii="Arial" w:hAnsi="Arial" w:cs="Arial"/>
        </w:rPr>
      </w:pPr>
      <w:r>
        <w:rPr>
          <w:rFonts w:ascii="Arial" w:hAnsi="Arial" w:cs="Arial"/>
        </w:rPr>
        <w:t>Incorrect</w:t>
      </w:r>
      <w:r w:rsidRPr="00704FE4">
        <w:rPr>
          <w:rFonts w:ascii="Arial" w:hAnsi="Arial" w:cs="Arial"/>
        </w:rPr>
        <w:t>:</w:t>
      </w:r>
      <w:r w:rsidRPr="00704FE4">
        <w:rPr>
          <w:rStyle w:val="apple-converted-space"/>
          <w:rFonts w:ascii="Arial" w:hAnsi="Arial" w:cs="Arial"/>
        </w:rPr>
        <w:t> </w:t>
      </w:r>
      <w:del w:id="2" w:author="Unknown">
        <w:r w:rsidRPr="00704FE4">
          <w:rPr>
            <w:rFonts w:ascii="Arial" w:hAnsi="Arial" w:cs="Arial"/>
          </w:rPr>
          <w:delText>I've been being here for hours</w:delText>
        </w:r>
      </w:del>
      <w:r>
        <w:rPr>
          <w:rFonts w:ascii="Arial" w:hAnsi="Arial" w:cs="Arial"/>
        </w:rPr>
        <w:t>I’ve been being here for hours.</w:t>
      </w:r>
    </w:p>
    <w:p w:rsidR="00932399" w:rsidRPr="00704FE4" w:rsidRDefault="00932399" w:rsidP="00932399">
      <w:pPr>
        <w:spacing w:after="0"/>
        <w:rPr>
          <w:rFonts w:ascii="Arial" w:hAnsi="Arial" w:cs="Arial"/>
        </w:rPr>
      </w:pPr>
      <w:r w:rsidRPr="00704FE4">
        <w:rPr>
          <w:rFonts w:ascii="Arial" w:hAnsi="Arial" w:cs="Arial"/>
        </w:rPr>
        <w:t>2: For temporary habits or situations. The action started in the past and continues to the present in the same way as with use number 1, but we don't answer the questions about 'how long' so clearly. Instead, we use a word like 'recently'.</w:t>
      </w:r>
    </w:p>
    <w:p w:rsidR="00932399" w:rsidRPr="00704FE4" w:rsidRDefault="00932399" w:rsidP="00932399">
      <w:pPr>
        <w:numPr>
          <w:ilvl w:val="0"/>
          <w:numId w:val="65"/>
        </w:numPr>
        <w:spacing w:before="100" w:beforeAutospacing="1" w:after="100" w:afterAutospacing="1" w:line="240" w:lineRule="auto"/>
        <w:rPr>
          <w:rFonts w:ascii="Arial" w:hAnsi="Arial" w:cs="Arial"/>
        </w:rPr>
      </w:pPr>
      <w:r w:rsidRPr="00704FE4">
        <w:rPr>
          <w:rFonts w:ascii="Arial" w:hAnsi="Arial" w:cs="Arial"/>
        </w:rPr>
        <w:t>I've been going to the gym a lot recently.</w:t>
      </w:r>
    </w:p>
    <w:p w:rsidR="00932399" w:rsidRPr="00704FE4" w:rsidRDefault="00932399" w:rsidP="00932399">
      <w:pPr>
        <w:numPr>
          <w:ilvl w:val="0"/>
          <w:numId w:val="65"/>
        </w:numPr>
        <w:spacing w:before="100" w:beforeAutospacing="1" w:after="100" w:afterAutospacing="1" w:line="240" w:lineRule="auto"/>
        <w:rPr>
          <w:rFonts w:ascii="Arial" w:hAnsi="Arial" w:cs="Arial"/>
        </w:rPr>
      </w:pPr>
      <w:r w:rsidRPr="00704FE4">
        <w:rPr>
          <w:rFonts w:ascii="Arial" w:hAnsi="Arial" w:cs="Arial"/>
        </w:rPr>
        <w:t>They've been living with his mother while they look for a house.</w:t>
      </w:r>
    </w:p>
    <w:p w:rsidR="00932399" w:rsidRPr="00704FE4" w:rsidRDefault="00932399" w:rsidP="00932399">
      <w:pPr>
        <w:numPr>
          <w:ilvl w:val="0"/>
          <w:numId w:val="65"/>
        </w:numPr>
        <w:spacing w:before="100" w:beforeAutospacing="1" w:after="100" w:afterAutospacing="1" w:line="240" w:lineRule="auto"/>
        <w:rPr>
          <w:rFonts w:ascii="Arial" w:hAnsi="Arial" w:cs="Arial"/>
        </w:rPr>
      </w:pPr>
      <w:r w:rsidRPr="00704FE4">
        <w:rPr>
          <w:rFonts w:ascii="Arial" w:hAnsi="Arial" w:cs="Arial"/>
        </w:rPr>
        <w:t>I've been reading a lot recently.</w:t>
      </w:r>
    </w:p>
    <w:p w:rsidR="00932399" w:rsidRDefault="00932399" w:rsidP="00932399">
      <w:pPr>
        <w:spacing w:after="0"/>
        <w:rPr>
          <w:rStyle w:val="Strong"/>
          <w:rFonts w:ascii="Arial" w:hAnsi="Arial" w:cs="Arial"/>
        </w:rPr>
      </w:pPr>
      <w:r w:rsidRPr="00704FE4">
        <w:rPr>
          <w:rFonts w:ascii="Arial" w:hAnsi="Arial" w:cs="Arial"/>
        </w:rPr>
        <w:t>This is very similar to the use of the present continuous for temporary habits and often either tense is possible.</w:t>
      </w:r>
      <w:r w:rsidRPr="00704FE4">
        <w:rPr>
          <w:rFonts w:ascii="Arial" w:hAnsi="Arial" w:cs="Arial"/>
        </w:rPr>
        <w:br/>
      </w:r>
      <w:r w:rsidRPr="00704FE4">
        <w:rPr>
          <w:rFonts w:ascii="Arial" w:hAnsi="Arial" w:cs="Arial"/>
        </w:rPr>
        <w:br/>
      </w:r>
    </w:p>
    <w:p w:rsidR="00932399" w:rsidRPr="00704FE4" w:rsidRDefault="00932399" w:rsidP="00932399">
      <w:pPr>
        <w:spacing w:after="0"/>
        <w:rPr>
          <w:rFonts w:ascii="Arial" w:hAnsi="Arial" w:cs="Arial"/>
        </w:rPr>
      </w:pPr>
      <w:r w:rsidRPr="00704FE4">
        <w:rPr>
          <w:rStyle w:val="Strong"/>
          <w:rFonts w:ascii="Arial" w:hAnsi="Arial" w:cs="Arial"/>
        </w:rPr>
        <w:t>Finished actions</w:t>
      </w:r>
      <w:r w:rsidRPr="00704FE4">
        <w:rPr>
          <w:rFonts w:ascii="Arial" w:hAnsi="Arial" w:cs="Arial"/>
        </w:rPr>
        <w:br/>
        <w:t>3: Actions which have recently stopped (though the whole action can be unfinished) and have a result, which we can often see, hear, or feel, in the present. We don't use a time word here.</w:t>
      </w:r>
    </w:p>
    <w:p w:rsidR="00932399" w:rsidRPr="00704FE4" w:rsidRDefault="00932399" w:rsidP="00932399">
      <w:pPr>
        <w:numPr>
          <w:ilvl w:val="0"/>
          <w:numId w:val="66"/>
        </w:numPr>
        <w:spacing w:before="100" w:beforeAutospacing="1" w:after="100" w:afterAutospacing="1" w:line="240" w:lineRule="auto"/>
        <w:rPr>
          <w:rFonts w:ascii="Arial" w:hAnsi="Arial" w:cs="Arial"/>
        </w:rPr>
      </w:pPr>
      <w:r w:rsidRPr="00704FE4">
        <w:rPr>
          <w:rFonts w:ascii="Arial" w:hAnsi="Arial" w:cs="Arial"/>
        </w:rPr>
        <w:t>I'm so tired, I've been studying.</w:t>
      </w:r>
    </w:p>
    <w:p w:rsidR="00932399" w:rsidRPr="00704FE4" w:rsidRDefault="00932399" w:rsidP="00932399">
      <w:pPr>
        <w:numPr>
          <w:ilvl w:val="0"/>
          <w:numId w:val="66"/>
        </w:numPr>
        <w:spacing w:before="100" w:beforeAutospacing="1" w:after="100" w:afterAutospacing="1" w:line="240" w:lineRule="auto"/>
        <w:rPr>
          <w:rFonts w:ascii="Arial" w:hAnsi="Arial" w:cs="Arial"/>
        </w:rPr>
      </w:pPr>
      <w:r w:rsidRPr="00704FE4">
        <w:rPr>
          <w:rFonts w:ascii="Arial" w:hAnsi="Arial" w:cs="Arial"/>
        </w:rPr>
        <w:t>I've been running, so I'm really hot.</w:t>
      </w:r>
    </w:p>
    <w:p w:rsidR="00932399" w:rsidRPr="00704FE4" w:rsidRDefault="00932399" w:rsidP="00932399">
      <w:pPr>
        <w:numPr>
          <w:ilvl w:val="0"/>
          <w:numId w:val="66"/>
        </w:numPr>
        <w:spacing w:before="100" w:beforeAutospacing="1" w:after="100" w:afterAutospacing="1" w:line="240" w:lineRule="auto"/>
        <w:rPr>
          <w:rFonts w:ascii="Arial" w:hAnsi="Arial" w:cs="Arial"/>
        </w:rPr>
      </w:pPr>
      <w:r w:rsidRPr="00704FE4">
        <w:rPr>
          <w:rFonts w:ascii="Arial" w:hAnsi="Arial" w:cs="Arial"/>
        </w:rPr>
        <w:t>It's been raining so the pavement is wet.</w:t>
      </w:r>
    </w:p>
    <w:p w:rsidR="00932399" w:rsidRPr="00704FE4" w:rsidRDefault="00932399" w:rsidP="00932399">
      <w:pPr>
        <w:pStyle w:val="Heading1"/>
        <w:spacing w:line="360" w:lineRule="atLeast"/>
        <w:jc w:val="center"/>
        <w:rPr>
          <w:rFonts w:ascii="Arial" w:hAnsi="Arial" w:cs="Arial"/>
          <w:sz w:val="22"/>
          <w:szCs w:val="22"/>
        </w:rPr>
      </w:pPr>
      <w:r w:rsidRPr="00704FE4">
        <w:rPr>
          <w:rFonts w:ascii="Arial" w:hAnsi="Arial" w:cs="Arial"/>
          <w:sz w:val="22"/>
          <w:szCs w:val="22"/>
        </w:rPr>
        <w:t>The present perfect simple has a very similar use, which focuses on the result of the action, whereas the present perfect continuous focuses on the action itself.</w:t>
      </w:r>
    </w:p>
    <w:p w:rsidR="00932399" w:rsidRPr="00374696" w:rsidRDefault="00932399" w:rsidP="00932399">
      <w:pPr>
        <w:spacing w:before="100" w:beforeAutospacing="1" w:after="100" w:afterAutospacing="1" w:line="240" w:lineRule="auto"/>
        <w:rPr>
          <w:rFonts w:ascii="Arial" w:eastAsia="Times New Roman" w:hAnsi="Arial" w:cs="Arial"/>
          <w:sz w:val="24"/>
          <w:szCs w:val="24"/>
        </w:rPr>
      </w:pPr>
    </w:p>
    <w:p w:rsidR="00932399" w:rsidRPr="00374696" w:rsidRDefault="00932399" w:rsidP="00932399">
      <w:pPr>
        <w:spacing w:before="100" w:beforeAutospacing="1" w:after="100" w:afterAutospacing="1" w:line="360" w:lineRule="atLeast"/>
        <w:jc w:val="center"/>
        <w:outlineLvl w:val="0"/>
        <w:rPr>
          <w:rFonts w:ascii="Arial" w:eastAsia="Times New Roman" w:hAnsi="Arial" w:cs="Arial"/>
          <w:b/>
          <w:bCs/>
          <w:kern w:val="36"/>
          <w:sz w:val="48"/>
          <w:szCs w:val="48"/>
        </w:rPr>
      </w:pPr>
    </w:p>
    <w:p w:rsidR="00932399" w:rsidRPr="00704FE4" w:rsidRDefault="00932399" w:rsidP="00932399">
      <w:pPr>
        <w:rPr>
          <w:rFonts w:ascii="Arial" w:hAnsi="Arial" w:cs="Arial"/>
        </w:rPr>
      </w:pPr>
    </w:p>
    <w:p w:rsidR="00932399" w:rsidRPr="00932399" w:rsidRDefault="00932399" w:rsidP="00324B8C">
      <w:pPr>
        <w:spacing w:before="100" w:beforeAutospacing="1" w:after="100" w:afterAutospacing="1" w:line="360" w:lineRule="atLeast"/>
        <w:outlineLvl w:val="0"/>
        <w:rPr>
          <w:rFonts w:ascii="Arial" w:eastAsia="Times New Roman" w:hAnsi="Arial" w:cs="Arial"/>
          <w:b/>
          <w:bCs/>
          <w:kern w:val="36"/>
          <w:sz w:val="40"/>
          <w:szCs w:val="40"/>
          <w:u w:val="single"/>
        </w:rPr>
      </w:pPr>
      <w:bookmarkStart w:id="3" w:name="_GoBack"/>
      <w:bookmarkEnd w:id="3"/>
      <w:r w:rsidRPr="00932399">
        <w:rPr>
          <w:rFonts w:ascii="Arial" w:eastAsia="Times New Roman" w:hAnsi="Arial" w:cs="Arial"/>
          <w:b/>
          <w:bCs/>
          <w:kern w:val="36"/>
          <w:sz w:val="40"/>
          <w:szCs w:val="40"/>
          <w:u w:val="single"/>
        </w:rPr>
        <w:lastRenderedPageBreak/>
        <w:t>Past Perfect</w:t>
      </w:r>
    </w:p>
    <w:p w:rsidR="00932399" w:rsidRPr="00F14A16" w:rsidRDefault="00932399" w:rsidP="00932399">
      <w:pPr>
        <w:rPr>
          <w:rFonts w:ascii="Arial" w:hAnsi="Arial" w:cs="Arial"/>
          <w:b/>
          <w:sz w:val="28"/>
          <w:szCs w:val="28"/>
          <w:u w:val="single"/>
        </w:rPr>
      </w:pPr>
      <w:r w:rsidRPr="00F14A16">
        <w:rPr>
          <w:rFonts w:ascii="Arial" w:hAnsi="Arial" w:cs="Arial"/>
          <w:b/>
          <w:sz w:val="28"/>
          <w:szCs w:val="28"/>
          <w:u w:val="single"/>
        </w:rPr>
        <w:t>When to use Past Perfect Tense</w:t>
      </w:r>
    </w:p>
    <w:p w:rsidR="00932399" w:rsidRPr="00486C07" w:rsidRDefault="00932399" w:rsidP="00932399">
      <w:pPr>
        <w:rPr>
          <w:rFonts w:ascii="Arial" w:hAnsi="Arial" w:cs="Arial"/>
          <w:b/>
          <w:sz w:val="40"/>
          <w:szCs w:val="40"/>
          <w:u w:val="single"/>
        </w:rPr>
      </w:pPr>
    </w:p>
    <w:p w:rsidR="00932399" w:rsidRPr="00486C07" w:rsidRDefault="00932399" w:rsidP="00932399">
      <w:pPr>
        <w:spacing w:after="0" w:line="240" w:lineRule="auto"/>
        <w:rPr>
          <w:rFonts w:ascii="Arial" w:eastAsia="Times New Roman" w:hAnsi="Arial" w:cs="Arial"/>
          <w:sz w:val="24"/>
          <w:szCs w:val="24"/>
        </w:rPr>
      </w:pPr>
      <w:r w:rsidRPr="00486C07">
        <w:rPr>
          <w:rFonts w:ascii="Arial" w:eastAsia="Times New Roman" w:hAnsi="Arial" w:cs="Arial"/>
          <w:sz w:val="24"/>
          <w:szCs w:val="24"/>
        </w:rPr>
        <w:t>1: A finished action before a second point in the past.</w:t>
      </w:r>
    </w:p>
    <w:p w:rsidR="00932399" w:rsidRPr="00486C07" w:rsidRDefault="00932399" w:rsidP="00932399">
      <w:pPr>
        <w:numPr>
          <w:ilvl w:val="0"/>
          <w:numId w:val="67"/>
        </w:numPr>
        <w:spacing w:before="100" w:beforeAutospacing="1" w:after="100" w:afterAutospacing="1" w:line="240" w:lineRule="auto"/>
        <w:rPr>
          <w:rFonts w:ascii="Arial" w:eastAsia="Times New Roman" w:hAnsi="Arial" w:cs="Arial"/>
          <w:sz w:val="24"/>
          <w:szCs w:val="24"/>
        </w:rPr>
      </w:pPr>
      <w:r w:rsidRPr="00486C07">
        <w:rPr>
          <w:rFonts w:ascii="Arial" w:eastAsia="Times New Roman" w:hAnsi="Arial" w:cs="Arial"/>
          <w:sz w:val="24"/>
          <w:szCs w:val="24"/>
        </w:rPr>
        <w:t>When we arrived, the film had started (= first the film started, then we arrived).</w:t>
      </w:r>
    </w:p>
    <w:p w:rsidR="00932399" w:rsidRPr="00486C07" w:rsidRDefault="00932399" w:rsidP="00932399">
      <w:pPr>
        <w:spacing w:after="0" w:line="240" w:lineRule="auto"/>
        <w:rPr>
          <w:rFonts w:ascii="Arial" w:eastAsia="Times New Roman" w:hAnsi="Arial" w:cs="Arial"/>
          <w:sz w:val="24"/>
          <w:szCs w:val="24"/>
        </w:rPr>
      </w:pPr>
      <w:r w:rsidRPr="00486C07">
        <w:rPr>
          <w:rFonts w:ascii="Arial" w:eastAsia="Times New Roman" w:hAnsi="Arial" w:cs="Arial"/>
          <w:sz w:val="24"/>
          <w:szCs w:val="24"/>
        </w:rPr>
        <w:t>We usually use the past perfect to make it clear which action happened first. Maybe we are already talking about something in the past and we want to mention something else that is further back in time. This is often used to explain or give a reason for something in the past.</w:t>
      </w:r>
    </w:p>
    <w:p w:rsidR="00932399" w:rsidRPr="00486C07" w:rsidRDefault="00932399" w:rsidP="00932399">
      <w:pPr>
        <w:numPr>
          <w:ilvl w:val="0"/>
          <w:numId w:val="68"/>
        </w:numPr>
        <w:spacing w:before="100" w:beforeAutospacing="1" w:after="100" w:afterAutospacing="1" w:line="240" w:lineRule="auto"/>
        <w:rPr>
          <w:rFonts w:ascii="Arial" w:eastAsia="Times New Roman" w:hAnsi="Arial" w:cs="Arial"/>
          <w:sz w:val="24"/>
          <w:szCs w:val="24"/>
        </w:rPr>
      </w:pPr>
      <w:r w:rsidRPr="00486C07">
        <w:rPr>
          <w:rFonts w:ascii="Arial" w:eastAsia="Times New Roman" w:hAnsi="Arial" w:cs="Arial"/>
          <w:sz w:val="24"/>
          <w:szCs w:val="24"/>
        </w:rPr>
        <w:t>I'd eaten dinner so I wasn't hungry.</w:t>
      </w:r>
    </w:p>
    <w:p w:rsidR="00932399" w:rsidRPr="00486C07" w:rsidRDefault="00932399" w:rsidP="00932399">
      <w:pPr>
        <w:numPr>
          <w:ilvl w:val="0"/>
          <w:numId w:val="68"/>
        </w:numPr>
        <w:spacing w:before="100" w:beforeAutospacing="1" w:after="100" w:afterAutospacing="1" w:line="240" w:lineRule="auto"/>
        <w:rPr>
          <w:rFonts w:ascii="Arial" w:eastAsia="Times New Roman" w:hAnsi="Arial" w:cs="Arial"/>
          <w:sz w:val="24"/>
          <w:szCs w:val="24"/>
        </w:rPr>
      </w:pPr>
      <w:r w:rsidRPr="00486C07">
        <w:rPr>
          <w:rFonts w:ascii="Arial" w:eastAsia="Times New Roman" w:hAnsi="Arial" w:cs="Arial"/>
          <w:sz w:val="24"/>
          <w:szCs w:val="24"/>
        </w:rPr>
        <w:t>It had snowed in the night, so the bus didn't arrive.</w:t>
      </w:r>
    </w:p>
    <w:p w:rsidR="00932399" w:rsidRPr="00486C07" w:rsidRDefault="00932399" w:rsidP="00932399">
      <w:pPr>
        <w:spacing w:after="0" w:line="240" w:lineRule="auto"/>
        <w:rPr>
          <w:rFonts w:ascii="Arial" w:eastAsia="Times New Roman" w:hAnsi="Arial" w:cs="Arial"/>
          <w:sz w:val="24"/>
          <w:szCs w:val="24"/>
        </w:rPr>
      </w:pPr>
      <w:r w:rsidRPr="00486C07">
        <w:rPr>
          <w:rFonts w:ascii="Arial" w:eastAsia="Times New Roman" w:hAnsi="Arial" w:cs="Arial"/>
          <w:sz w:val="24"/>
          <w:szCs w:val="24"/>
        </w:rPr>
        <w:t>If it's clear which action happened first (if we use the words 'before' or 'after', for example), the past perfect is optional.</w:t>
      </w:r>
    </w:p>
    <w:p w:rsidR="00932399" w:rsidRPr="00486C07" w:rsidRDefault="00932399" w:rsidP="00932399">
      <w:pPr>
        <w:numPr>
          <w:ilvl w:val="0"/>
          <w:numId w:val="69"/>
        </w:numPr>
        <w:spacing w:before="100" w:beforeAutospacing="1" w:after="100" w:afterAutospacing="1" w:line="240" w:lineRule="auto"/>
        <w:rPr>
          <w:rFonts w:ascii="Arial" w:eastAsia="Times New Roman" w:hAnsi="Arial" w:cs="Arial"/>
          <w:sz w:val="24"/>
          <w:szCs w:val="24"/>
        </w:rPr>
      </w:pPr>
      <w:r w:rsidRPr="00486C07">
        <w:rPr>
          <w:rFonts w:ascii="Arial" w:eastAsia="Times New Roman" w:hAnsi="Arial" w:cs="Arial"/>
          <w:sz w:val="24"/>
          <w:szCs w:val="24"/>
        </w:rPr>
        <w:t>The film started before we arrived / the film had started before we arrived.</w:t>
      </w:r>
    </w:p>
    <w:p w:rsidR="00932399" w:rsidRDefault="00932399" w:rsidP="00932399">
      <w:pPr>
        <w:spacing w:after="0" w:line="240" w:lineRule="auto"/>
        <w:rPr>
          <w:rFonts w:ascii="Arial" w:eastAsia="Times New Roman" w:hAnsi="Arial" w:cs="Arial"/>
          <w:sz w:val="24"/>
          <w:szCs w:val="24"/>
        </w:rPr>
      </w:pPr>
    </w:p>
    <w:p w:rsidR="00932399" w:rsidRPr="00486C07" w:rsidRDefault="00932399" w:rsidP="00932399">
      <w:pPr>
        <w:spacing w:after="0" w:line="240" w:lineRule="auto"/>
        <w:rPr>
          <w:rFonts w:ascii="Arial" w:eastAsia="Times New Roman" w:hAnsi="Arial" w:cs="Arial"/>
          <w:sz w:val="24"/>
          <w:szCs w:val="24"/>
        </w:rPr>
      </w:pPr>
      <w:r w:rsidRPr="00486C07">
        <w:rPr>
          <w:rFonts w:ascii="Arial" w:eastAsia="Times New Roman" w:hAnsi="Arial" w:cs="Arial"/>
          <w:sz w:val="24"/>
          <w:szCs w:val="24"/>
        </w:rPr>
        <w:t>2: Something that started in the past and continued up to another action or time in the past. The past perfect tells us 'how long', just like the present perfect, but this time the action continues up to a point in the past rather than the present. Usually we use 'for + time'. We can also use the past perfect continuous here, so we most often use the past perfect simple with </w:t>
      </w:r>
      <w:proofErr w:type="spellStart"/>
      <w:r w:rsidRPr="00486C07">
        <w:rPr>
          <w:rFonts w:ascii="Arial" w:eastAsia="Times New Roman" w:hAnsi="Arial" w:cs="Arial"/>
          <w:sz w:val="24"/>
          <w:szCs w:val="24"/>
        </w:rPr>
        <w:fldChar w:fldCharType="begin"/>
      </w:r>
      <w:r w:rsidRPr="00486C07">
        <w:rPr>
          <w:rFonts w:ascii="Arial" w:eastAsia="Times New Roman" w:hAnsi="Arial" w:cs="Arial"/>
          <w:sz w:val="24"/>
          <w:szCs w:val="24"/>
        </w:rPr>
        <w:instrText xml:space="preserve"> HYPERLINK "http://www.perfect-english-grammar.com/stative-verbs.html" </w:instrText>
      </w:r>
      <w:r w:rsidRPr="00486C07">
        <w:rPr>
          <w:rFonts w:ascii="Arial" w:eastAsia="Times New Roman" w:hAnsi="Arial" w:cs="Arial"/>
          <w:sz w:val="24"/>
          <w:szCs w:val="24"/>
        </w:rPr>
        <w:fldChar w:fldCharType="separate"/>
      </w:r>
      <w:r w:rsidRPr="00486C07">
        <w:rPr>
          <w:rFonts w:ascii="Arial" w:eastAsia="Times New Roman" w:hAnsi="Arial" w:cs="Arial"/>
          <w:b/>
          <w:bCs/>
          <w:sz w:val="24"/>
          <w:szCs w:val="24"/>
          <w:u w:val="single"/>
        </w:rPr>
        <w:t>stative</w:t>
      </w:r>
      <w:proofErr w:type="spellEnd"/>
      <w:r w:rsidRPr="00486C07">
        <w:rPr>
          <w:rFonts w:ascii="Arial" w:eastAsia="Times New Roman" w:hAnsi="Arial" w:cs="Arial"/>
          <w:b/>
          <w:bCs/>
          <w:sz w:val="24"/>
          <w:szCs w:val="24"/>
          <w:u w:val="single"/>
        </w:rPr>
        <w:t xml:space="preserve"> verbs</w:t>
      </w:r>
      <w:r w:rsidRPr="00486C07">
        <w:rPr>
          <w:rFonts w:ascii="Arial" w:eastAsia="Times New Roman" w:hAnsi="Arial" w:cs="Arial"/>
          <w:sz w:val="24"/>
          <w:szCs w:val="24"/>
        </w:rPr>
        <w:fldChar w:fldCharType="end"/>
      </w:r>
      <w:r w:rsidRPr="00486C07">
        <w:rPr>
          <w:rFonts w:ascii="Arial" w:eastAsia="Times New Roman" w:hAnsi="Arial" w:cs="Arial"/>
          <w:sz w:val="24"/>
          <w:szCs w:val="24"/>
        </w:rPr>
        <w:t>.</w:t>
      </w:r>
    </w:p>
    <w:p w:rsidR="00932399" w:rsidRPr="00486C07" w:rsidRDefault="00932399" w:rsidP="00932399">
      <w:pPr>
        <w:numPr>
          <w:ilvl w:val="0"/>
          <w:numId w:val="70"/>
        </w:numPr>
        <w:spacing w:before="100" w:beforeAutospacing="1" w:after="100" w:afterAutospacing="1" w:line="240" w:lineRule="auto"/>
        <w:rPr>
          <w:rFonts w:ascii="Arial" w:eastAsia="Times New Roman" w:hAnsi="Arial" w:cs="Arial"/>
          <w:sz w:val="24"/>
          <w:szCs w:val="24"/>
        </w:rPr>
      </w:pPr>
      <w:r w:rsidRPr="00486C07">
        <w:rPr>
          <w:rFonts w:ascii="Arial" w:eastAsia="Times New Roman" w:hAnsi="Arial" w:cs="Arial"/>
          <w:sz w:val="24"/>
          <w:szCs w:val="24"/>
        </w:rPr>
        <w:t>When he graduated, he had been in London for six years. (= He arrived in London six years before he graduated and lived there until he graduated, or even longer.)</w:t>
      </w:r>
    </w:p>
    <w:p w:rsidR="00932399" w:rsidRPr="00486C07" w:rsidRDefault="00932399" w:rsidP="00932399">
      <w:pPr>
        <w:numPr>
          <w:ilvl w:val="0"/>
          <w:numId w:val="70"/>
        </w:numPr>
        <w:spacing w:before="100" w:beforeAutospacing="1" w:after="100" w:afterAutospacing="1" w:line="240" w:lineRule="auto"/>
        <w:rPr>
          <w:rFonts w:ascii="Arial" w:eastAsia="Times New Roman" w:hAnsi="Arial" w:cs="Arial"/>
          <w:sz w:val="24"/>
          <w:szCs w:val="24"/>
        </w:rPr>
      </w:pPr>
      <w:r w:rsidRPr="00486C07">
        <w:rPr>
          <w:rFonts w:ascii="Arial" w:eastAsia="Times New Roman" w:hAnsi="Arial" w:cs="Arial"/>
          <w:sz w:val="24"/>
          <w:szCs w:val="24"/>
        </w:rPr>
        <w:t>On the 20th of July, I'd worked here for three months.</w:t>
      </w:r>
    </w:p>
    <w:p w:rsidR="00932399" w:rsidRPr="00486C07" w:rsidRDefault="00932399" w:rsidP="00932399">
      <w:pPr>
        <w:spacing w:after="0" w:line="240" w:lineRule="auto"/>
        <w:rPr>
          <w:rFonts w:ascii="Arial" w:eastAsia="Times New Roman" w:hAnsi="Arial" w:cs="Arial"/>
          <w:sz w:val="24"/>
          <w:szCs w:val="24"/>
        </w:rPr>
      </w:pPr>
      <w:r w:rsidRPr="00486C07">
        <w:rPr>
          <w:rFonts w:ascii="Arial" w:eastAsia="Times New Roman" w:hAnsi="Arial" w:cs="Arial"/>
          <w:sz w:val="24"/>
          <w:szCs w:val="24"/>
        </w:rPr>
        <w:t>3: To talk about unreal or imaginary things in the past. In the same way that we use the past simple to talk about unreal or imaginary things in the present, we use the past perfect (one step back in time) to talk about unreal things in the past. This is common in the </w:t>
      </w:r>
      <w:hyperlink r:id="rId7" w:history="1">
        <w:r w:rsidRPr="00486C07">
          <w:rPr>
            <w:rFonts w:ascii="Arial" w:eastAsia="Times New Roman" w:hAnsi="Arial" w:cs="Arial"/>
            <w:b/>
            <w:bCs/>
            <w:sz w:val="24"/>
            <w:szCs w:val="24"/>
            <w:u w:val="single"/>
          </w:rPr>
          <w:t>third conditional</w:t>
        </w:r>
      </w:hyperlink>
      <w:r w:rsidRPr="00486C07">
        <w:rPr>
          <w:rFonts w:ascii="Arial" w:eastAsia="Times New Roman" w:hAnsi="Arial" w:cs="Arial"/>
          <w:sz w:val="24"/>
          <w:szCs w:val="24"/>
        </w:rPr>
        <w:t> and after </w:t>
      </w:r>
      <w:hyperlink r:id="rId8" w:history="1">
        <w:r w:rsidRPr="00486C07">
          <w:rPr>
            <w:rFonts w:ascii="Arial" w:eastAsia="Times New Roman" w:hAnsi="Arial" w:cs="Arial"/>
            <w:b/>
            <w:bCs/>
            <w:sz w:val="24"/>
            <w:szCs w:val="24"/>
            <w:u w:val="single"/>
          </w:rPr>
          <w:t>'wish'</w:t>
        </w:r>
      </w:hyperlink>
      <w:r w:rsidRPr="00486C07">
        <w:rPr>
          <w:rFonts w:ascii="Arial" w:eastAsia="Times New Roman" w:hAnsi="Arial" w:cs="Arial"/>
          <w:sz w:val="24"/>
          <w:szCs w:val="24"/>
        </w:rPr>
        <w:t>.</w:t>
      </w:r>
    </w:p>
    <w:p w:rsidR="00932399" w:rsidRPr="00486C07" w:rsidRDefault="00932399" w:rsidP="00932399">
      <w:pPr>
        <w:numPr>
          <w:ilvl w:val="0"/>
          <w:numId w:val="71"/>
        </w:numPr>
        <w:spacing w:before="100" w:beforeAutospacing="1" w:after="100" w:afterAutospacing="1" w:line="240" w:lineRule="auto"/>
        <w:rPr>
          <w:rFonts w:ascii="Arial" w:eastAsia="Times New Roman" w:hAnsi="Arial" w:cs="Arial"/>
          <w:sz w:val="24"/>
          <w:szCs w:val="24"/>
        </w:rPr>
      </w:pPr>
      <w:r w:rsidRPr="00486C07">
        <w:rPr>
          <w:rFonts w:ascii="Arial" w:eastAsia="Times New Roman" w:hAnsi="Arial" w:cs="Arial"/>
          <w:sz w:val="24"/>
          <w:szCs w:val="24"/>
        </w:rPr>
        <w:t>If I had known you were ill, I would have visited you.</w:t>
      </w:r>
    </w:p>
    <w:p w:rsidR="00932399" w:rsidRPr="00486C07" w:rsidRDefault="00932399" w:rsidP="00932399">
      <w:pPr>
        <w:numPr>
          <w:ilvl w:val="0"/>
          <w:numId w:val="71"/>
        </w:numPr>
        <w:spacing w:before="100" w:beforeAutospacing="1" w:after="100" w:afterAutospacing="1" w:line="240" w:lineRule="auto"/>
        <w:rPr>
          <w:rFonts w:ascii="Arial" w:eastAsia="Times New Roman" w:hAnsi="Arial" w:cs="Arial"/>
          <w:sz w:val="24"/>
          <w:szCs w:val="24"/>
        </w:rPr>
      </w:pPr>
      <w:r w:rsidRPr="00486C07">
        <w:rPr>
          <w:rFonts w:ascii="Arial" w:eastAsia="Times New Roman" w:hAnsi="Arial" w:cs="Arial"/>
          <w:sz w:val="24"/>
          <w:szCs w:val="24"/>
        </w:rPr>
        <w:t>She would have passed the exam if she had studied harder.</w:t>
      </w:r>
    </w:p>
    <w:p w:rsidR="005B737D" w:rsidRPr="00690891" w:rsidRDefault="00932399" w:rsidP="00690891">
      <w:pPr>
        <w:numPr>
          <w:ilvl w:val="0"/>
          <w:numId w:val="71"/>
        </w:numPr>
        <w:spacing w:before="100" w:beforeAutospacing="1" w:after="100" w:afterAutospacing="1" w:line="240" w:lineRule="auto"/>
        <w:rPr>
          <w:rFonts w:ascii="Arial" w:eastAsia="Times New Roman" w:hAnsi="Arial" w:cs="Arial"/>
          <w:sz w:val="24"/>
          <w:szCs w:val="24"/>
        </w:rPr>
      </w:pPr>
      <w:r w:rsidRPr="00486C07">
        <w:rPr>
          <w:rFonts w:ascii="Arial" w:eastAsia="Times New Roman" w:hAnsi="Arial" w:cs="Arial"/>
          <w:sz w:val="24"/>
          <w:szCs w:val="24"/>
        </w:rPr>
        <w:t>I wish I hadn't gone to bed so late!</w:t>
      </w:r>
    </w:p>
    <w:sectPr w:rsidR="005B737D" w:rsidRPr="00690891" w:rsidSect="00130D98">
      <w:headerReference w:type="default" r:id="rId9"/>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0D98" w:rsidRDefault="00932399">
    <w:pPr>
      <w:pStyle w:val="Header"/>
    </w:pPr>
    <w:r>
      <w:rPr>
        <w:noProof/>
      </w:rPr>
      <w:drawing>
        <wp:anchor distT="0" distB="0" distL="114300" distR="114300" simplePos="0" relativeHeight="251659264" behindDoc="1" locked="0" layoutInCell="1" allowOverlap="1">
          <wp:simplePos x="0" y="0"/>
          <wp:positionH relativeFrom="margin">
            <wp:align>center</wp:align>
          </wp:positionH>
          <wp:positionV relativeFrom="paragraph">
            <wp:posOffset>-676275</wp:posOffset>
          </wp:positionV>
          <wp:extent cx="8000365" cy="11049000"/>
          <wp:effectExtent l="0" t="0" r="635" b="0"/>
          <wp:wrapNone/>
          <wp:docPr id="1" name="Picture 1" descr="C:\Users\GYANESHWAR\Desktop\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YANESHWAR\Desktop\Image.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0365" cy="11049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8314C">
      <w:rPr>
        <w:noProof/>
      </w:rPr>
      <w:softHyphen/>
    </w:r>
    <w:r w:rsidR="00B8314C">
      <w:rPr>
        <w:noProof/>
      </w:rPr>
      <w:softHyphen/>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833B6"/>
    <w:multiLevelType w:val="multilevel"/>
    <w:tmpl w:val="2248A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3C4FD6"/>
    <w:multiLevelType w:val="multilevel"/>
    <w:tmpl w:val="1AE66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795BF5"/>
    <w:multiLevelType w:val="multilevel"/>
    <w:tmpl w:val="029A2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E3450E"/>
    <w:multiLevelType w:val="multilevel"/>
    <w:tmpl w:val="F00A6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C2055D"/>
    <w:multiLevelType w:val="multilevel"/>
    <w:tmpl w:val="D0468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8834DB"/>
    <w:multiLevelType w:val="multilevel"/>
    <w:tmpl w:val="F8244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0C7CCC"/>
    <w:multiLevelType w:val="multilevel"/>
    <w:tmpl w:val="C8C83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8F12E8"/>
    <w:multiLevelType w:val="multilevel"/>
    <w:tmpl w:val="20047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2D41D0"/>
    <w:multiLevelType w:val="multilevel"/>
    <w:tmpl w:val="055AD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191770"/>
    <w:multiLevelType w:val="multilevel"/>
    <w:tmpl w:val="96281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8B1518"/>
    <w:multiLevelType w:val="multilevel"/>
    <w:tmpl w:val="B6BE1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952DF4"/>
    <w:multiLevelType w:val="multilevel"/>
    <w:tmpl w:val="4FDAD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8B4A83"/>
    <w:multiLevelType w:val="multilevel"/>
    <w:tmpl w:val="A844D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046621"/>
    <w:multiLevelType w:val="multilevel"/>
    <w:tmpl w:val="99E21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2F510E"/>
    <w:multiLevelType w:val="multilevel"/>
    <w:tmpl w:val="ACAE1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8A05E6F"/>
    <w:multiLevelType w:val="multilevel"/>
    <w:tmpl w:val="012A0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93409CC"/>
    <w:multiLevelType w:val="multilevel"/>
    <w:tmpl w:val="13445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AA0301F"/>
    <w:multiLevelType w:val="multilevel"/>
    <w:tmpl w:val="7F623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C466507"/>
    <w:multiLevelType w:val="multilevel"/>
    <w:tmpl w:val="0786E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C872E8A"/>
    <w:multiLevelType w:val="multilevel"/>
    <w:tmpl w:val="50B0D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D737B76"/>
    <w:multiLevelType w:val="multilevel"/>
    <w:tmpl w:val="46EAF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F08323A"/>
    <w:multiLevelType w:val="multilevel"/>
    <w:tmpl w:val="27E00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16F6490"/>
    <w:multiLevelType w:val="multilevel"/>
    <w:tmpl w:val="8E5CC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2F4352F"/>
    <w:multiLevelType w:val="multilevel"/>
    <w:tmpl w:val="2D128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304764A"/>
    <w:multiLevelType w:val="multilevel"/>
    <w:tmpl w:val="95046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461651E"/>
    <w:multiLevelType w:val="multilevel"/>
    <w:tmpl w:val="D8F83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7633C7A"/>
    <w:multiLevelType w:val="multilevel"/>
    <w:tmpl w:val="8710E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7DD01C3"/>
    <w:multiLevelType w:val="multilevel"/>
    <w:tmpl w:val="893C5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8CD07C2"/>
    <w:multiLevelType w:val="multilevel"/>
    <w:tmpl w:val="B8DEC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D6D7290"/>
    <w:multiLevelType w:val="multilevel"/>
    <w:tmpl w:val="9372E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DCB732F"/>
    <w:multiLevelType w:val="multilevel"/>
    <w:tmpl w:val="51627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E8D0312"/>
    <w:multiLevelType w:val="multilevel"/>
    <w:tmpl w:val="03589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FAC03FF"/>
    <w:multiLevelType w:val="multilevel"/>
    <w:tmpl w:val="E6C6F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20A69C1"/>
    <w:multiLevelType w:val="multilevel"/>
    <w:tmpl w:val="DCBCA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3BA34B3"/>
    <w:multiLevelType w:val="multilevel"/>
    <w:tmpl w:val="F3FEF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48B6CF2"/>
    <w:multiLevelType w:val="multilevel"/>
    <w:tmpl w:val="95CC2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4C22E34"/>
    <w:multiLevelType w:val="multilevel"/>
    <w:tmpl w:val="644E9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73F1E8E"/>
    <w:multiLevelType w:val="multilevel"/>
    <w:tmpl w:val="B1605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8BA0811"/>
    <w:multiLevelType w:val="multilevel"/>
    <w:tmpl w:val="32A2C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A9B131E"/>
    <w:multiLevelType w:val="multilevel"/>
    <w:tmpl w:val="3A52A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D4E1231"/>
    <w:multiLevelType w:val="multilevel"/>
    <w:tmpl w:val="4FC00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1C6122C"/>
    <w:multiLevelType w:val="multilevel"/>
    <w:tmpl w:val="AAA62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46A5438"/>
    <w:multiLevelType w:val="multilevel"/>
    <w:tmpl w:val="79AA0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5905821"/>
    <w:multiLevelType w:val="multilevel"/>
    <w:tmpl w:val="79D8C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6877285"/>
    <w:multiLevelType w:val="multilevel"/>
    <w:tmpl w:val="36385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7CF0C9E"/>
    <w:multiLevelType w:val="multilevel"/>
    <w:tmpl w:val="6E7E7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A501C6D"/>
    <w:multiLevelType w:val="multilevel"/>
    <w:tmpl w:val="8DBCD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B251D35"/>
    <w:multiLevelType w:val="multilevel"/>
    <w:tmpl w:val="803AC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BFB1D06"/>
    <w:multiLevelType w:val="multilevel"/>
    <w:tmpl w:val="4FB2C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C4D5E03"/>
    <w:multiLevelType w:val="multilevel"/>
    <w:tmpl w:val="C9E83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F860E54"/>
    <w:multiLevelType w:val="multilevel"/>
    <w:tmpl w:val="9BCC5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2485471"/>
    <w:multiLevelType w:val="multilevel"/>
    <w:tmpl w:val="97C84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2A97030"/>
    <w:multiLevelType w:val="multilevel"/>
    <w:tmpl w:val="4B847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39B166E"/>
    <w:multiLevelType w:val="multilevel"/>
    <w:tmpl w:val="574A2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68912F8"/>
    <w:multiLevelType w:val="multilevel"/>
    <w:tmpl w:val="E4727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9543514"/>
    <w:multiLevelType w:val="multilevel"/>
    <w:tmpl w:val="E3246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C1D1CEA"/>
    <w:multiLevelType w:val="multilevel"/>
    <w:tmpl w:val="06042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C782468"/>
    <w:multiLevelType w:val="multilevel"/>
    <w:tmpl w:val="9F980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FED5A5E"/>
    <w:multiLevelType w:val="multilevel"/>
    <w:tmpl w:val="2F8C7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3574939"/>
    <w:multiLevelType w:val="multilevel"/>
    <w:tmpl w:val="C4A81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4113535"/>
    <w:multiLevelType w:val="multilevel"/>
    <w:tmpl w:val="031ED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5B949DC"/>
    <w:multiLevelType w:val="multilevel"/>
    <w:tmpl w:val="9DA08C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5C80203"/>
    <w:multiLevelType w:val="multilevel"/>
    <w:tmpl w:val="DC486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6116E98"/>
    <w:multiLevelType w:val="multilevel"/>
    <w:tmpl w:val="21A06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86371F2"/>
    <w:multiLevelType w:val="multilevel"/>
    <w:tmpl w:val="52064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9E00B72"/>
    <w:multiLevelType w:val="multilevel"/>
    <w:tmpl w:val="8DD47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05131EE"/>
    <w:multiLevelType w:val="multilevel"/>
    <w:tmpl w:val="77A2F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88C5667"/>
    <w:multiLevelType w:val="multilevel"/>
    <w:tmpl w:val="C846A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BC03C71"/>
    <w:multiLevelType w:val="multilevel"/>
    <w:tmpl w:val="EB5CD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BF528F4"/>
    <w:multiLevelType w:val="multilevel"/>
    <w:tmpl w:val="C8562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C6E5692"/>
    <w:multiLevelType w:val="multilevel"/>
    <w:tmpl w:val="C8B69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0"/>
  </w:num>
  <w:num w:numId="2">
    <w:abstractNumId w:val="10"/>
  </w:num>
  <w:num w:numId="3">
    <w:abstractNumId w:val="15"/>
  </w:num>
  <w:num w:numId="4">
    <w:abstractNumId w:val="6"/>
  </w:num>
  <w:num w:numId="5">
    <w:abstractNumId w:val="7"/>
  </w:num>
  <w:num w:numId="6">
    <w:abstractNumId w:val="30"/>
  </w:num>
  <w:num w:numId="7">
    <w:abstractNumId w:val="14"/>
  </w:num>
  <w:num w:numId="8">
    <w:abstractNumId w:val="63"/>
  </w:num>
  <w:num w:numId="9">
    <w:abstractNumId w:val="70"/>
  </w:num>
  <w:num w:numId="10">
    <w:abstractNumId w:val="51"/>
  </w:num>
  <w:num w:numId="11">
    <w:abstractNumId w:val="34"/>
  </w:num>
  <w:num w:numId="12">
    <w:abstractNumId w:val="56"/>
  </w:num>
  <w:num w:numId="13">
    <w:abstractNumId w:val="12"/>
  </w:num>
  <w:num w:numId="14">
    <w:abstractNumId w:val="44"/>
  </w:num>
  <w:num w:numId="15">
    <w:abstractNumId w:val="59"/>
  </w:num>
  <w:num w:numId="16">
    <w:abstractNumId w:val="40"/>
  </w:num>
  <w:num w:numId="17">
    <w:abstractNumId w:val="21"/>
  </w:num>
  <w:num w:numId="18">
    <w:abstractNumId w:val="9"/>
  </w:num>
  <w:num w:numId="19">
    <w:abstractNumId w:val="3"/>
  </w:num>
  <w:num w:numId="20">
    <w:abstractNumId w:val="47"/>
  </w:num>
  <w:num w:numId="21">
    <w:abstractNumId w:val="37"/>
  </w:num>
  <w:num w:numId="22">
    <w:abstractNumId w:val="22"/>
  </w:num>
  <w:num w:numId="23">
    <w:abstractNumId w:val="27"/>
  </w:num>
  <w:num w:numId="24">
    <w:abstractNumId w:val="49"/>
  </w:num>
  <w:num w:numId="25">
    <w:abstractNumId w:val="17"/>
  </w:num>
  <w:num w:numId="26">
    <w:abstractNumId w:val="52"/>
  </w:num>
  <w:num w:numId="27">
    <w:abstractNumId w:val="50"/>
  </w:num>
  <w:num w:numId="28">
    <w:abstractNumId w:val="42"/>
  </w:num>
  <w:num w:numId="29">
    <w:abstractNumId w:val="4"/>
  </w:num>
  <w:num w:numId="30">
    <w:abstractNumId w:val="25"/>
  </w:num>
  <w:num w:numId="31">
    <w:abstractNumId w:val="65"/>
  </w:num>
  <w:num w:numId="32">
    <w:abstractNumId w:val="36"/>
  </w:num>
  <w:num w:numId="33">
    <w:abstractNumId w:val="16"/>
  </w:num>
  <w:num w:numId="34">
    <w:abstractNumId w:val="32"/>
  </w:num>
  <w:num w:numId="35">
    <w:abstractNumId w:val="41"/>
  </w:num>
  <w:num w:numId="36">
    <w:abstractNumId w:val="61"/>
  </w:num>
  <w:num w:numId="37">
    <w:abstractNumId w:val="2"/>
  </w:num>
  <w:num w:numId="38">
    <w:abstractNumId w:val="29"/>
  </w:num>
  <w:num w:numId="39">
    <w:abstractNumId w:val="18"/>
  </w:num>
  <w:num w:numId="40">
    <w:abstractNumId w:val="55"/>
  </w:num>
  <w:num w:numId="41">
    <w:abstractNumId w:val="31"/>
  </w:num>
  <w:num w:numId="42">
    <w:abstractNumId w:val="28"/>
  </w:num>
  <w:num w:numId="43">
    <w:abstractNumId w:val="26"/>
  </w:num>
  <w:num w:numId="44">
    <w:abstractNumId w:val="53"/>
  </w:num>
  <w:num w:numId="45">
    <w:abstractNumId w:val="64"/>
  </w:num>
  <w:num w:numId="46">
    <w:abstractNumId w:val="11"/>
  </w:num>
  <w:num w:numId="47">
    <w:abstractNumId w:val="19"/>
  </w:num>
  <w:num w:numId="48">
    <w:abstractNumId w:val="62"/>
  </w:num>
  <w:num w:numId="49">
    <w:abstractNumId w:val="69"/>
  </w:num>
  <w:num w:numId="50">
    <w:abstractNumId w:val="54"/>
  </w:num>
  <w:num w:numId="51">
    <w:abstractNumId w:val="58"/>
  </w:num>
  <w:num w:numId="52">
    <w:abstractNumId w:val="1"/>
  </w:num>
  <w:num w:numId="53">
    <w:abstractNumId w:val="57"/>
  </w:num>
  <w:num w:numId="54">
    <w:abstractNumId w:val="23"/>
  </w:num>
  <w:num w:numId="55">
    <w:abstractNumId w:val="39"/>
  </w:num>
  <w:num w:numId="56">
    <w:abstractNumId w:val="33"/>
  </w:num>
  <w:num w:numId="57">
    <w:abstractNumId w:val="48"/>
  </w:num>
  <w:num w:numId="58">
    <w:abstractNumId w:val="5"/>
  </w:num>
  <w:num w:numId="59">
    <w:abstractNumId w:val="43"/>
  </w:num>
  <w:num w:numId="60">
    <w:abstractNumId w:val="46"/>
  </w:num>
  <w:num w:numId="61">
    <w:abstractNumId w:val="66"/>
  </w:num>
  <w:num w:numId="62">
    <w:abstractNumId w:val="35"/>
  </w:num>
  <w:num w:numId="63">
    <w:abstractNumId w:val="8"/>
  </w:num>
  <w:num w:numId="64">
    <w:abstractNumId w:val="68"/>
  </w:num>
  <w:num w:numId="65">
    <w:abstractNumId w:val="45"/>
  </w:num>
  <w:num w:numId="66">
    <w:abstractNumId w:val="13"/>
  </w:num>
  <w:num w:numId="67">
    <w:abstractNumId w:val="0"/>
  </w:num>
  <w:num w:numId="68">
    <w:abstractNumId w:val="67"/>
  </w:num>
  <w:num w:numId="69">
    <w:abstractNumId w:val="20"/>
  </w:num>
  <w:num w:numId="70">
    <w:abstractNumId w:val="24"/>
  </w:num>
  <w:num w:numId="71">
    <w:abstractNumId w:val="38"/>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2399"/>
    <w:rsid w:val="00324B8C"/>
    <w:rsid w:val="005B737D"/>
    <w:rsid w:val="00690891"/>
    <w:rsid w:val="00932399"/>
    <w:rsid w:val="00B831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A429C3"/>
  <w15:chartTrackingRefBased/>
  <w15:docId w15:val="{4445B704-571D-4869-BADF-1FE9FA338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2399"/>
    <w:rPr>
      <w:rFonts w:ascii="Calibri" w:eastAsia="Calibri" w:hAnsi="Calibri" w:cs="Times New Roman"/>
    </w:rPr>
  </w:style>
  <w:style w:type="paragraph" w:styleId="Heading1">
    <w:name w:val="heading 1"/>
    <w:basedOn w:val="Normal"/>
    <w:link w:val="Heading1Char"/>
    <w:uiPriority w:val="9"/>
    <w:qFormat/>
    <w:rsid w:val="00932399"/>
    <w:pPr>
      <w:spacing w:before="100" w:beforeAutospacing="1" w:after="100" w:afterAutospacing="1" w:line="240" w:lineRule="auto"/>
      <w:outlineLvl w:val="0"/>
    </w:pPr>
    <w:rPr>
      <w:rFonts w:ascii="Times New Roman" w:eastAsia="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23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2399"/>
    <w:rPr>
      <w:rFonts w:ascii="Calibri" w:eastAsia="Calibri" w:hAnsi="Calibri" w:cs="Times New Roman"/>
    </w:rPr>
  </w:style>
  <w:style w:type="character" w:customStyle="1" w:styleId="Heading1Char">
    <w:name w:val="Heading 1 Char"/>
    <w:basedOn w:val="DefaultParagraphFont"/>
    <w:link w:val="Heading1"/>
    <w:uiPriority w:val="9"/>
    <w:rsid w:val="00932399"/>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932399"/>
    <w:rPr>
      <w:b/>
      <w:bCs/>
    </w:rPr>
  </w:style>
  <w:style w:type="character" w:customStyle="1" w:styleId="apple-converted-space">
    <w:name w:val="apple-converted-space"/>
    <w:basedOn w:val="DefaultParagraphFont"/>
    <w:rsid w:val="00932399"/>
  </w:style>
  <w:style w:type="paragraph" w:styleId="BalloonText">
    <w:name w:val="Balloon Text"/>
    <w:basedOn w:val="Normal"/>
    <w:link w:val="BalloonTextChar"/>
    <w:uiPriority w:val="99"/>
    <w:semiHidden/>
    <w:unhideWhenUsed/>
    <w:rsid w:val="006908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0891"/>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erfect-english-grammar.com/wish.html" TargetMode="External"/><Relationship Id="rId3" Type="http://schemas.openxmlformats.org/officeDocument/2006/relationships/styles" Target="styles.xml"/><Relationship Id="rId7" Type="http://schemas.openxmlformats.org/officeDocument/2006/relationships/hyperlink" Target="http://www.perfect-english-grammar.com/third-conditional.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perfect-english-grammar.com/conditionals.htm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1F4AEB-0888-4BC3-8729-962756D0B0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11</Pages>
  <Words>2728</Words>
  <Characters>15555</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cp:lastPrinted>2016-12-27T07:05:00Z</cp:lastPrinted>
  <dcterms:created xsi:type="dcterms:W3CDTF">2016-12-27T06:38:00Z</dcterms:created>
  <dcterms:modified xsi:type="dcterms:W3CDTF">2016-12-27T07:20:00Z</dcterms:modified>
</cp:coreProperties>
</file>